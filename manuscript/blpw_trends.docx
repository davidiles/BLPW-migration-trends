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5669" w14:textId="16F9F9D9" w:rsidR="00A616D5" w:rsidRDefault="0002600C" w:rsidP="001B51CF">
      <w:pPr>
        <w:spacing w:line="360" w:lineRule="auto"/>
        <w:jc w:val="center"/>
        <w:rPr>
          <w:rFonts w:cstheme="minorHAnsi"/>
        </w:rPr>
      </w:pPr>
      <w:r>
        <w:rPr>
          <w:rFonts w:cstheme="minorHAnsi"/>
        </w:rPr>
        <w:t>Range</w:t>
      </w:r>
      <w:r w:rsidR="00961A8C">
        <w:rPr>
          <w:rFonts w:cstheme="minorHAnsi"/>
        </w:rPr>
        <w:t>-</w:t>
      </w:r>
      <w:r>
        <w:rPr>
          <w:rFonts w:cstheme="minorHAnsi"/>
        </w:rPr>
        <w:t>wide population monitoring with migration counts</w:t>
      </w:r>
      <w:r w:rsidR="00961A8C">
        <w:rPr>
          <w:rFonts w:cstheme="minorHAnsi"/>
        </w:rPr>
        <w:t xml:space="preserve">: a case study with </w:t>
      </w:r>
      <w:r w:rsidR="00FF70AD">
        <w:rPr>
          <w:rFonts w:cstheme="minorHAnsi"/>
        </w:rPr>
        <w:t>B</w:t>
      </w:r>
      <w:r w:rsidR="00961A8C">
        <w:rPr>
          <w:rFonts w:cstheme="minorHAnsi"/>
        </w:rPr>
        <w:t xml:space="preserve">lackpoll </w:t>
      </w:r>
      <w:r w:rsidR="00FF70AD">
        <w:rPr>
          <w:rFonts w:cstheme="minorHAnsi"/>
        </w:rPr>
        <w:t>W</w:t>
      </w:r>
      <w:r w:rsidR="00961A8C">
        <w:rPr>
          <w:rFonts w:cstheme="minorHAnsi"/>
        </w:rPr>
        <w:t>arbler</w:t>
      </w:r>
    </w:p>
    <w:p w14:paraId="5C518897" w14:textId="77777777" w:rsidR="00491C5F" w:rsidRPr="00925CBA" w:rsidRDefault="00491C5F" w:rsidP="001B51CF">
      <w:pPr>
        <w:spacing w:line="360" w:lineRule="auto"/>
        <w:jc w:val="center"/>
        <w:rPr>
          <w:rFonts w:cstheme="minorHAnsi"/>
        </w:rPr>
      </w:pPr>
    </w:p>
    <w:p w14:paraId="5B4147AC" w14:textId="4D268C36" w:rsidR="001B51CF" w:rsidRPr="00925CBA" w:rsidRDefault="001B51CF" w:rsidP="001B51CF">
      <w:pPr>
        <w:spacing w:line="360" w:lineRule="auto"/>
        <w:jc w:val="center"/>
        <w:rPr>
          <w:rFonts w:cstheme="minorHAnsi"/>
          <w:color w:val="000000" w:themeColor="text1"/>
          <w:vertAlign w:val="superscript"/>
        </w:rPr>
      </w:pPr>
      <w:r w:rsidRPr="00925CBA">
        <w:rPr>
          <w:rFonts w:cstheme="minorHAnsi"/>
          <w:color w:val="000000" w:themeColor="text1"/>
        </w:rPr>
        <w:t>David T. Iles</w:t>
      </w:r>
      <w:r w:rsidRPr="00925CBA">
        <w:rPr>
          <w:rFonts w:cstheme="minorHAnsi"/>
          <w:color w:val="000000" w:themeColor="text1"/>
          <w:vertAlign w:val="superscript"/>
        </w:rPr>
        <w:t>1</w:t>
      </w:r>
      <w:r w:rsidRPr="00925CBA">
        <w:rPr>
          <w:rFonts w:cstheme="minorHAnsi"/>
          <w:color w:val="000000" w:themeColor="text1"/>
        </w:rPr>
        <w:t xml:space="preserve">, </w:t>
      </w:r>
      <w:r w:rsidR="00A616D5" w:rsidRPr="00925CBA">
        <w:rPr>
          <w:rFonts w:cstheme="minorHAnsi"/>
          <w:color w:val="000000" w:themeColor="text1"/>
        </w:rPr>
        <w:t>Erica H. Dunn</w:t>
      </w:r>
      <w:r w:rsidR="00A616D5" w:rsidRPr="00925CBA">
        <w:rPr>
          <w:rFonts w:cstheme="minorHAnsi"/>
          <w:color w:val="000000" w:themeColor="text1"/>
          <w:vertAlign w:val="superscript"/>
        </w:rPr>
        <w:t>2</w:t>
      </w:r>
      <w:r w:rsidR="00A616D5" w:rsidRPr="00925CBA">
        <w:rPr>
          <w:rFonts w:cstheme="minorHAnsi"/>
          <w:color w:val="000000" w:themeColor="text1"/>
        </w:rPr>
        <w:t>, Steven Van Wilgenburg</w:t>
      </w:r>
      <w:r w:rsidR="00A616D5" w:rsidRPr="00925CBA">
        <w:rPr>
          <w:rFonts w:cstheme="minorHAnsi"/>
          <w:color w:val="000000" w:themeColor="text1"/>
          <w:vertAlign w:val="superscript"/>
        </w:rPr>
        <w:t>3</w:t>
      </w:r>
      <w:r w:rsidR="00A616D5" w:rsidRPr="00925CBA">
        <w:rPr>
          <w:rFonts w:cstheme="minorHAnsi"/>
          <w:color w:val="000000" w:themeColor="text1"/>
        </w:rPr>
        <w:t>, Kevin J. Kardynal</w:t>
      </w:r>
      <w:r w:rsidR="00B02776" w:rsidRPr="00925CBA">
        <w:rPr>
          <w:rFonts w:cstheme="minorHAnsi"/>
          <w:color w:val="000000" w:themeColor="text1"/>
          <w:vertAlign w:val="superscript"/>
        </w:rPr>
        <w:t>4</w:t>
      </w:r>
      <w:r w:rsidR="00A616D5" w:rsidRPr="00925CBA">
        <w:rPr>
          <w:rFonts w:cstheme="minorHAnsi"/>
          <w:color w:val="000000" w:themeColor="text1"/>
        </w:rPr>
        <w:t xml:space="preserve">, </w:t>
      </w:r>
      <w:r w:rsidR="00B02776" w:rsidRPr="00925CBA">
        <w:rPr>
          <w:rFonts w:cstheme="minorHAnsi"/>
          <w:color w:val="000000" w:themeColor="text1"/>
        </w:rPr>
        <w:t>Danielle Ethier</w:t>
      </w:r>
      <w:r w:rsidR="00B02776" w:rsidRPr="00925CBA">
        <w:rPr>
          <w:rFonts w:cstheme="minorHAnsi"/>
          <w:color w:val="000000" w:themeColor="text1"/>
          <w:vertAlign w:val="superscript"/>
        </w:rPr>
        <w:t>5</w:t>
      </w:r>
      <w:r w:rsidR="00B02776" w:rsidRPr="00925CBA">
        <w:rPr>
          <w:rFonts w:cstheme="minorHAnsi"/>
          <w:color w:val="000000" w:themeColor="text1"/>
        </w:rPr>
        <w:t xml:space="preserve">, </w:t>
      </w:r>
      <w:r w:rsidR="00A616D5" w:rsidRPr="00925CBA">
        <w:rPr>
          <w:rFonts w:cstheme="minorHAnsi"/>
          <w:color w:val="000000" w:themeColor="text1"/>
        </w:rPr>
        <w:t>Adam C. Smith</w:t>
      </w:r>
      <w:r w:rsidR="00A616D5" w:rsidRPr="00925CBA">
        <w:rPr>
          <w:rFonts w:cstheme="minorHAnsi"/>
          <w:color w:val="000000" w:themeColor="text1"/>
          <w:vertAlign w:val="superscript"/>
        </w:rPr>
        <w:t>1</w:t>
      </w:r>
      <w:r w:rsidR="00A616D5" w:rsidRPr="00925CBA">
        <w:rPr>
          <w:rFonts w:cstheme="minorHAnsi"/>
          <w:color w:val="000000" w:themeColor="text1"/>
        </w:rPr>
        <w:t xml:space="preserve">, Charles </w:t>
      </w:r>
      <w:r w:rsidR="00BD5468" w:rsidRPr="00925CBA">
        <w:rPr>
          <w:rFonts w:cstheme="minorHAnsi"/>
          <w:color w:val="000000" w:themeColor="text1"/>
        </w:rPr>
        <w:t xml:space="preserve">M. </w:t>
      </w:r>
      <w:r w:rsidR="00A616D5" w:rsidRPr="00925CBA">
        <w:rPr>
          <w:rFonts w:cstheme="minorHAnsi"/>
          <w:color w:val="000000" w:themeColor="text1"/>
        </w:rPr>
        <w:t>Francis</w:t>
      </w:r>
      <w:r w:rsidR="00A616D5" w:rsidRPr="00925CBA">
        <w:rPr>
          <w:rFonts w:cstheme="minorHAnsi"/>
          <w:color w:val="000000" w:themeColor="text1"/>
          <w:vertAlign w:val="superscript"/>
        </w:rPr>
        <w:t>1</w:t>
      </w:r>
    </w:p>
    <w:p w14:paraId="4E272C19" w14:textId="77777777" w:rsidR="00B02776" w:rsidRPr="00925CBA" w:rsidRDefault="00B02776" w:rsidP="00E11B69">
      <w:pPr>
        <w:spacing w:line="360" w:lineRule="auto"/>
        <w:rPr>
          <w:rFonts w:cstheme="minorHAnsi"/>
          <w:color w:val="FF0000"/>
        </w:rPr>
      </w:pPr>
    </w:p>
    <w:p w14:paraId="523E7953" w14:textId="264A7F22" w:rsidR="001B51CF" w:rsidRPr="00925CBA" w:rsidRDefault="001B51CF" w:rsidP="00A616D5">
      <w:pPr>
        <w:spacing w:line="360" w:lineRule="auto"/>
        <w:rPr>
          <w:rFonts w:cstheme="minorHAnsi"/>
        </w:rPr>
      </w:pPr>
      <w:r w:rsidRPr="00925CBA">
        <w:rPr>
          <w:rFonts w:cstheme="minorHAnsi"/>
        </w:rPr>
        <w:t xml:space="preserve"> </w:t>
      </w:r>
      <w:r w:rsidRPr="00925CBA">
        <w:rPr>
          <w:rFonts w:cstheme="minorHAnsi"/>
          <w:vertAlign w:val="superscript"/>
        </w:rPr>
        <w:t>1</w:t>
      </w:r>
      <w:r w:rsidR="00A616D5" w:rsidRPr="00925CBA">
        <w:rPr>
          <w:rFonts w:cstheme="minorHAnsi"/>
          <w:vertAlign w:val="superscript"/>
        </w:rPr>
        <w:t xml:space="preserve"> </w:t>
      </w:r>
      <w:r w:rsidR="00A616D5" w:rsidRPr="00925CBA">
        <w:rPr>
          <w:rFonts w:cstheme="minorHAnsi"/>
        </w:rPr>
        <w:t>Canadian Wildlife Service, Environment and Climate Change Canada, Ottawa, ON, Canada</w:t>
      </w:r>
    </w:p>
    <w:p w14:paraId="19436ED9" w14:textId="77777777" w:rsidR="00B02776" w:rsidRPr="007D4E4B" w:rsidRDefault="00A616D5" w:rsidP="00A616D5">
      <w:pPr>
        <w:spacing w:line="360" w:lineRule="auto"/>
        <w:rPr>
          <w:rFonts w:cstheme="minorHAnsi"/>
          <w:color w:val="000000" w:themeColor="text1"/>
        </w:rPr>
      </w:pPr>
      <w:r w:rsidRPr="007D4E4B">
        <w:rPr>
          <w:rFonts w:cstheme="minorHAnsi"/>
          <w:color w:val="000000" w:themeColor="text1"/>
          <w:vertAlign w:val="superscript"/>
        </w:rPr>
        <w:t xml:space="preserve">2 </w:t>
      </w:r>
      <w:r w:rsidR="00B02776" w:rsidRPr="007D4E4B">
        <w:rPr>
          <w:rFonts w:cstheme="minorHAnsi"/>
          <w:color w:val="000000" w:themeColor="text1"/>
        </w:rPr>
        <w:t>Canadian Migration Monitoring Network, Birds Canada, Port Rowan, ON, Canada</w:t>
      </w:r>
    </w:p>
    <w:p w14:paraId="58C18D29" w14:textId="158B3A2C" w:rsidR="00A616D5" w:rsidRPr="00925CBA" w:rsidRDefault="00A616D5" w:rsidP="00A616D5">
      <w:pPr>
        <w:spacing w:line="360" w:lineRule="auto"/>
        <w:rPr>
          <w:rFonts w:cstheme="minorHAnsi"/>
        </w:rPr>
      </w:pPr>
      <w:r w:rsidRPr="00925CBA">
        <w:rPr>
          <w:rFonts w:cstheme="minorHAnsi"/>
          <w:vertAlign w:val="superscript"/>
        </w:rPr>
        <w:t xml:space="preserve">3 </w:t>
      </w:r>
      <w:r w:rsidRPr="00925CBA">
        <w:rPr>
          <w:rFonts w:cstheme="minorHAnsi"/>
        </w:rPr>
        <w:t>Canadian Wildlife Service, Environment and Climate Change Canada, Saskatoon, SK, Canada</w:t>
      </w:r>
    </w:p>
    <w:p w14:paraId="423944FA" w14:textId="77777777" w:rsidR="00B02776" w:rsidRPr="00925CBA" w:rsidRDefault="00B02776" w:rsidP="00B02776">
      <w:pPr>
        <w:spacing w:line="360" w:lineRule="auto"/>
        <w:rPr>
          <w:rFonts w:cstheme="minorHAnsi"/>
        </w:rPr>
      </w:pPr>
      <w:r w:rsidRPr="00925CBA">
        <w:rPr>
          <w:rFonts w:cstheme="minorHAnsi"/>
          <w:vertAlign w:val="superscript"/>
        </w:rPr>
        <w:t xml:space="preserve">4 </w:t>
      </w:r>
      <w:r w:rsidRPr="00925CBA">
        <w:rPr>
          <w:rFonts w:cstheme="minorHAnsi"/>
        </w:rPr>
        <w:t xml:space="preserve">Wildlife Research Division, Environment and Climate Change Canada, Saskatoon, SK, Canada </w:t>
      </w:r>
    </w:p>
    <w:p w14:paraId="5378EFD7" w14:textId="57C01BFD" w:rsidR="00B02776" w:rsidRPr="00925CBA" w:rsidRDefault="00B02776" w:rsidP="00B02776">
      <w:pPr>
        <w:spacing w:line="360" w:lineRule="auto"/>
        <w:rPr>
          <w:rFonts w:cstheme="minorHAnsi"/>
        </w:rPr>
      </w:pPr>
      <w:r w:rsidRPr="00925CBA">
        <w:rPr>
          <w:rFonts w:cstheme="minorHAnsi"/>
          <w:vertAlign w:val="superscript"/>
        </w:rPr>
        <w:t xml:space="preserve">5 </w:t>
      </w:r>
      <w:r w:rsidRPr="00925CBA">
        <w:rPr>
          <w:rFonts w:cstheme="minorHAnsi"/>
        </w:rPr>
        <w:t>Birds Canada, Port Rowan, ON, Canada</w:t>
      </w:r>
    </w:p>
    <w:p w14:paraId="64133CE9" w14:textId="77777777" w:rsidR="00A616D5" w:rsidRPr="00925CBA" w:rsidRDefault="00A616D5" w:rsidP="00492978">
      <w:pPr>
        <w:spacing w:line="360" w:lineRule="auto"/>
        <w:rPr>
          <w:rFonts w:cstheme="minorHAnsi"/>
        </w:rPr>
      </w:pPr>
    </w:p>
    <w:p w14:paraId="7CC4ECBF" w14:textId="77777777" w:rsidR="00A616D5" w:rsidRPr="00925CBA" w:rsidRDefault="00A616D5" w:rsidP="00A616D5">
      <w:pPr>
        <w:spacing w:line="360" w:lineRule="auto"/>
        <w:jc w:val="center"/>
        <w:rPr>
          <w:rFonts w:cstheme="minorHAnsi"/>
        </w:rPr>
      </w:pPr>
    </w:p>
    <w:p w14:paraId="70ABBEF3" w14:textId="7EE177EB" w:rsidR="005E2BEE" w:rsidRPr="00925CBA" w:rsidRDefault="007D0F58" w:rsidP="007D0F58">
      <w:pPr>
        <w:contextualSpacing/>
        <w:jc w:val="center"/>
        <w:rPr>
          <w:rFonts w:cstheme="minorHAnsi"/>
          <w:color w:val="0000FF" w:themeColor="hyperlink"/>
          <w:u w:val="single"/>
        </w:rPr>
      </w:pPr>
      <w:r w:rsidRPr="00925CBA">
        <w:rPr>
          <w:rFonts w:cstheme="minorHAnsi"/>
        </w:rPr>
        <w:t>*Corresponding author;</w:t>
      </w:r>
      <w:r w:rsidR="002E0AA5">
        <w:rPr>
          <w:rFonts w:cstheme="minorHAnsi"/>
        </w:rPr>
        <w:t xml:space="preserve"> </w:t>
      </w:r>
      <w:r w:rsidR="001B51CF" w:rsidRPr="00925CBA">
        <w:rPr>
          <w:rFonts w:cstheme="minorHAnsi"/>
        </w:rPr>
        <w:t xml:space="preserve">Email: </w:t>
      </w:r>
      <w:r w:rsidR="00A616D5" w:rsidRPr="00925CBA">
        <w:rPr>
          <w:rFonts w:cstheme="minorHAnsi"/>
        </w:rPr>
        <w:t>david.iles@</w:t>
      </w:r>
      <w:r w:rsidR="002E7D09">
        <w:rPr>
          <w:rFonts w:cstheme="minorHAnsi"/>
        </w:rPr>
        <w:t>ec.gc.ca</w:t>
      </w:r>
    </w:p>
    <w:p w14:paraId="6632BB12" w14:textId="1A36A4F1" w:rsidR="001B51CF" w:rsidRPr="00925CBA" w:rsidRDefault="007D0F58" w:rsidP="00A616D5">
      <w:pPr>
        <w:spacing w:line="360" w:lineRule="auto"/>
        <w:jc w:val="center"/>
        <w:rPr>
          <w:rFonts w:eastAsia="Times New Roman" w:cstheme="minorHAnsi"/>
        </w:rPr>
      </w:pPr>
      <w:r w:rsidRPr="00925CBA">
        <w:rPr>
          <w:rFonts w:eastAsia="Times New Roman" w:cstheme="minorHAnsi"/>
        </w:rPr>
        <w:t>D.T.I. ORCID:</w:t>
      </w:r>
      <w:r w:rsidRPr="00925CBA">
        <w:rPr>
          <w:rFonts w:cstheme="minorHAnsi"/>
        </w:rPr>
        <w:t xml:space="preserve"> </w:t>
      </w:r>
      <w:r w:rsidRPr="00925CBA">
        <w:rPr>
          <w:rFonts w:eastAsia="Times New Roman" w:cstheme="minorHAnsi"/>
        </w:rPr>
        <w:t>0000-0002-7251-4938</w:t>
      </w:r>
    </w:p>
    <w:p w14:paraId="3D627B5B" w14:textId="77777777" w:rsidR="00A616D5" w:rsidRPr="00925CBA" w:rsidRDefault="00A616D5" w:rsidP="00A616D5">
      <w:pPr>
        <w:spacing w:line="360" w:lineRule="auto"/>
        <w:jc w:val="center"/>
        <w:rPr>
          <w:rFonts w:eastAsia="Times New Roman" w:cstheme="minorHAnsi"/>
        </w:rPr>
      </w:pPr>
    </w:p>
    <w:p w14:paraId="433F844B" w14:textId="3516C673" w:rsidR="001B51CF" w:rsidRPr="00925CBA" w:rsidRDefault="001B51CF" w:rsidP="001B51CF">
      <w:pPr>
        <w:spacing w:line="360" w:lineRule="auto"/>
        <w:jc w:val="center"/>
        <w:rPr>
          <w:rFonts w:eastAsia="Times New Roman" w:cstheme="minorHAnsi"/>
          <w:i/>
        </w:rPr>
      </w:pPr>
      <w:r w:rsidRPr="00925CBA">
        <w:rPr>
          <w:rFonts w:eastAsia="Times New Roman" w:cstheme="minorHAnsi"/>
        </w:rPr>
        <w:t xml:space="preserve">Research paper for submission to </w:t>
      </w:r>
      <w:r w:rsidR="004A3A79">
        <w:rPr>
          <w:rFonts w:eastAsia="Times New Roman" w:cstheme="minorHAnsi"/>
          <w:i/>
        </w:rPr>
        <w:t>Avian Conservation and Ecology</w:t>
      </w:r>
    </w:p>
    <w:p w14:paraId="3A235368" w14:textId="51D304A4" w:rsidR="005E2BEE" w:rsidRPr="00925CBA" w:rsidRDefault="002E7D09" w:rsidP="007D0F58">
      <w:pPr>
        <w:jc w:val="center"/>
        <w:rPr>
          <w:rFonts w:eastAsia="Times New Roman" w:cstheme="minorHAnsi"/>
        </w:rPr>
      </w:pPr>
      <w:r>
        <w:rPr>
          <w:rFonts w:eastAsia="Times New Roman" w:cstheme="minorHAnsi"/>
        </w:rPr>
        <w:t>01</w:t>
      </w:r>
      <w:r w:rsidR="001B51CF" w:rsidRPr="00925CBA">
        <w:rPr>
          <w:rFonts w:eastAsia="Times New Roman" w:cstheme="minorHAnsi"/>
        </w:rPr>
        <w:t xml:space="preserve"> </w:t>
      </w:r>
      <w:r>
        <w:rPr>
          <w:rFonts w:eastAsia="Times New Roman" w:cstheme="minorHAnsi"/>
        </w:rPr>
        <w:t>October</w:t>
      </w:r>
      <w:r w:rsidR="00C43982">
        <w:rPr>
          <w:rFonts w:eastAsia="Times New Roman" w:cstheme="minorHAnsi"/>
        </w:rPr>
        <w:t xml:space="preserve"> 2023</w:t>
      </w:r>
    </w:p>
    <w:p w14:paraId="6A237D45" w14:textId="3904561E" w:rsidR="00A616D5" w:rsidRPr="00925CBA" w:rsidRDefault="005E2BEE" w:rsidP="004F6556">
      <w:pPr>
        <w:spacing w:before="120" w:after="120" w:line="360" w:lineRule="auto"/>
        <w:rPr>
          <w:rFonts w:cstheme="minorHAnsi"/>
          <w:b/>
        </w:rPr>
      </w:pPr>
      <w:r w:rsidRPr="00925CBA">
        <w:rPr>
          <w:rFonts w:cstheme="minorHAnsi"/>
          <w:b/>
        </w:rPr>
        <w:t>Acknowledgements</w:t>
      </w:r>
    </w:p>
    <w:p w14:paraId="397C7CCF" w14:textId="4D8D0380" w:rsidR="00F00392" w:rsidRDefault="00431D97" w:rsidP="004F6556">
      <w:pPr>
        <w:spacing w:before="120" w:after="120" w:line="360" w:lineRule="auto"/>
        <w:rPr>
          <w:rFonts w:cstheme="minorHAnsi"/>
          <w:bCs/>
        </w:rPr>
      </w:pPr>
      <w:r w:rsidRPr="004A3A79">
        <w:rPr>
          <w:rFonts w:cstheme="minorHAnsi"/>
          <w:bCs/>
        </w:rPr>
        <w:t xml:space="preserve">We thank the numerous volunteers and employees who </w:t>
      </w:r>
      <w:r w:rsidR="004A3A79">
        <w:rPr>
          <w:rFonts w:cstheme="minorHAnsi"/>
          <w:bCs/>
        </w:rPr>
        <w:t xml:space="preserve">contributed to the </w:t>
      </w:r>
      <w:r w:rsidRPr="004A3A79">
        <w:rPr>
          <w:rFonts w:cstheme="minorHAnsi"/>
          <w:bCs/>
        </w:rPr>
        <w:t>collect</w:t>
      </w:r>
      <w:r w:rsidR="004A3A79">
        <w:rPr>
          <w:rFonts w:cstheme="minorHAnsi"/>
          <w:bCs/>
        </w:rPr>
        <w:t>ion of data</w:t>
      </w:r>
      <w:r w:rsidRPr="004A3A79">
        <w:rPr>
          <w:rFonts w:cstheme="minorHAnsi"/>
          <w:bCs/>
        </w:rPr>
        <w:t xml:space="preserve"> </w:t>
      </w:r>
      <w:r w:rsidR="004A3A79">
        <w:rPr>
          <w:rFonts w:cstheme="minorHAnsi"/>
          <w:bCs/>
        </w:rPr>
        <w:t>that made these analyses possible</w:t>
      </w:r>
      <w:r w:rsidR="00B152DC" w:rsidRPr="004A3A79">
        <w:rPr>
          <w:rFonts w:cstheme="minorHAnsi"/>
          <w:bCs/>
        </w:rPr>
        <w:t>.</w:t>
      </w:r>
      <w:r w:rsidR="004A3A79">
        <w:rPr>
          <w:rFonts w:cstheme="minorHAnsi"/>
          <w:bCs/>
        </w:rPr>
        <w:t xml:space="preserve">  </w:t>
      </w:r>
      <w:r w:rsidR="00A616D5" w:rsidRPr="004A3A79">
        <w:rPr>
          <w:rFonts w:cstheme="minorHAnsi"/>
          <w:bCs/>
        </w:rPr>
        <w:t>Tara Crewe</w:t>
      </w:r>
      <w:r w:rsidRPr="004A3A79">
        <w:rPr>
          <w:rFonts w:cstheme="minorHAnsi"/>
          <w:bCs/>
        </w:rPr>
        <w:t xml:space="preserve"> </w:t>
      </w:r>
      <w:r w:rsidR="004A3A79">
        <w:rPr>
          <w:rFonts w:cstheme="minorHAnsi"/>
          <w:bCs/>
        </w:rPr>
        <w:t>provided helpful advice</w:t>
      </w:r>
      <w:r w:rsidRPr="004A3A79">
        <w:rPr>
          <w:rFonts w:cstheme="minorHAnsi"/>
          <w:bCs/>
        </w:rPr>
        <w:t xml:space="preserve"> </w:t>
      </w:r>
      <w:r w:rsidR="004A3A79">
        <w:rPr>
          <w:rFonts w:cstheme="minorHAnsi"/>
          <w:bCs/>
        </w:rPr>
        <w:t>related to migration monitoring analysis.</w:t>
      </w:r>
    </w:p>
    <w:p w14:paraId="35CC2D47" w14:textId="77777777" w:rsidR="004A3A79" w:rsidRPr="004A3A79" w:rsidRDefault="004A3A79" w:rsidP="004F6556">
      <w:pPr>
        <w:spacing w:before="120" w:after="120" w:line="360" w:lineRule="auto"/>
        <w:rPr>
          <w:rFonts w:cstheme="minorHAnsi"/>
          <w:bCs/>
        </w:rPr>
      </w:pPr>
    </w:p>
    <w:p w14:paraId="748AA136" w14:textId="17A89583" w:rsidR="00BF4F56" w:rsidRPr="00925CBA" w:rsidRDefault="00BF4F56" w:rsidP="004F6556">
      <w:pPr>
        <w:spacing w:before="120" w:after="120" w:line="360" w:lineRule="auto"/>
        <w:rPr>
          <w:rFonts w:cstheme="minorHAnsi"/>
          <w:b/>
        </w:rPr>
      </w:pPr>
      <w:r w:rsidRPr="00925CBA">
        <w:rPr>
          <w:rFonts w:cstheme="minorHAnsi"/>
          <w:b/>
        </w:rPr>
        <w:t>Abstract</w:t>
      </w:r>
    </w:p>
    <w:p w14:paraId="2CA55EB6" w14:textId="77777777" w:rsidR="00EC21CC" w:rsidRPr="00925CBA" w:rsidRDefault="00EC21CC" w:rsidP="004F6556">
      <w:pPr>
        <w:pStyle w:val="ListParagraph"/>
        <w:spacing w:before="120" w:after="120" w:line="360" w:lineRule="auto"/>
        <w:ind w:left="360"/>
        <w:contextualSpacing w:val="0"/>
        <w:rPr>
          <w:rFonts w:cstheme="minorHAnsi"/>
        </w:rPr>
      </w:pPr>
    </w:p>
    <w:p w14:paraId="152930CF" w14:textId="2E03C2C2" w:rsidR="003A43CC" w:rsidRPr="00925CBA" w:rsidRDefault="00BD5468" w:rsidP="00227810">
      <w:pPr>
        <w:spacing w:before="120" w:after="120" w:line="360" w:lineRule="auto"/>
        <w:rPr>
          <w:rFonts w:cstheme="minorHAnsi"/>
        </w:rPr>
      </w:pPr>
      <w:r w:rsidRPr="00925CBA">
        <w:rPr>
          <w:rFonts w:cstheme="minorHAnsi"/>
          <w:b/>
        </w:rPr>
        <w:lastRenderedPageBreak/>
        <w:t>Keywords</w:t>
      </w:r>
      <w:r w:rsidR="00FE306F" w:rsidRPr="00925CBA">
        <w:rPr>
          <w:rFonts w:cstheme="minorHAnsi"/>
        </w:rPr>
        <w:t xml:space="preserve"> </w:t>
      </w:r>
      <w:r w:rsidR="00E56189" w:rsidRPr="00925CBA">
        <w:rPr>
          <w:rFonts w:cstheme="minorHAnsi"/>
          <w:i/>
          <w:iCs/>
        </w:rPr>
        <w:t>breeding origins,</w:t>
      </w:r>
      <w:r w:rsidR="00E56189" w:rsidRPr="00925CBA">
        <w:rPr>
          <w:rFonts w:cstheme="minorHAnsi"/>
        </w:rPr>
        <w:t xml:space="preserve"> </w:t>
      </w:r>
      <w:r w:rsidR="00A616D5" w:rsidRPr="00925CBA">
        <w:rPr>
          <w:rFonts w:cstheme="minorHAnsi"/>
          <w:i/>
          <w:iCs/>
        </w:rPr>
        <w:t>hierarchical model</w:t>
      </w:r>
      <w:r w:rsidR="00A616D5" w:rsidRPr="00925CBA">
        <w:rPr>
          <w:rFonts w:cstheme="minorHAnsi"/>
          <w:i/>
        </w:rPr>
        <w:t xml:space="preserve">, </w:t>
      </w:r>
      <w:r w:rsidR="00494703" w:rsidRPr="00925CBA">
        <w:rPr>
          <w:rFonts w:cstheme="minorHAnsi"/>
          <w:i/>
        </w:rPr>
        <w:t xml:space="preserve">migration monitoring, </w:t>
      </w:r>
      <w:r w:rsidR="0080552C">
        <w:rPr>
          <w:rFonts w:cstheme="minorHAnsi"/>
          <w:i/>
        </w:rPr>
        <w:t>population trend, stable isotope</w:t>
      </w:r>
      <w:r w:rsidR="004A3A79">
        <w:rPr>
          <w:rFonts w:cstheme="minorHAnsi"/>
          <w:i/>
        </w:rPr>
        <w:t>s</w:t>
      </w:r>
      <w:r w:rsidR="0080552C">
        <w:rPr>
          <w:rFonts w:cstheme="minorHAnsi"/>
          <w:i/>
        </w:rPr>
        <w:t>, status assessment</w:t>
      </w:r>
      <w:r w:rsidR="003A43CC" w:rsidRPr="00925CBA">
        <w:rPr>
          <w:rFonts w:cstheme="minorHAnsi"/>
          <w:b/>
        </w:rPr>
        <w:br w:type="page"/>
      </w:r>
    </w:p>
    <w:p w14:paraId="32D21466" w14:textId="18EB47AB" w:rsidR="007D0F58" w:rsidRPr="00925CBA" w:rsidRDefault="00AB6BFB" w:rsidP="004F6556">
      <w:pPr>
        <w:spacing w:before="120" w:after="120" w:line="360" w:lineRule="auto"/>
        <w:rPr>
          <w:rFonts w:cstheme="minorHAnsi"/>
          <w:b/>
        </w:rPr>
      </w:pPr>
      <w:r w:rsidRPr="00925CBA">
        <w:rPr>
          <w:rFonts w:cstheme="minorHAnsi"/>
          <w:b/>
        </w:rPr>
        <w:lastRenderedPageBreak/>
        <w:t>Introduction</w:t>
      </w:r>
    </w:p>
    <w:p w14:paraId="3049AF0C" w14:textId="4D045B4F" w:rsidR="001C08D4" w:rsidRPr="00925CBA" w:rsidRDefault="00830F2B" w:rsidP="001C08D4">
      <w:pPr>
        <w:spacing w:before="120" w:after="120" w:line="360" w:lineRule="auto"/>
        <w:ind w:firstLine="720"/>
        <w:rPr>
          <w:rFonts w:cstheme="minorHAnsi"/>
          <w:bCs/>
        </w:rPr>
      </w:pPr>
      <w:r w:rsidRPr="00925CBA">
        <w:rPr>
          <w:rFonts w:cstheme="minorHAnsi"/>
          <w:bCs/>
        </w:rPr>
        <w:t xml:space="preserve">North America’s boreal </w:t>
      </w:r>
      <w:r w:rsidR="00B02776" w:rsidRPr="00925CBA">
        <w:rPr>
          <w:rFonts w:cstheme="minorHAnsi"/>
          <w:bCs/>
        </w:rPr>
        <w:t xml:space="preserve">forest </w:t>
      </w:r>
      <w:r w:rsidRPr="00925CBA">
        <w:rPr>
          <w:rFonts w:cstheme="minorHAnsi"/>
          <w:bCs/>
        </w:rPr>
        <w:t>supports billions of breeding birds from</w:t>
      </w:r>
      <w:r w:rsidR="00735729">
        <w:rPr>
          <w:rFonts w:cstheme="minorHAnsi"/>
          <w:bCs/>
        </w:rPr>
        <w:t xml:space="preserve"> more than </w:t>
      </w:r>
      <w:proofErr w:type="gramStart"/>
      <w:r w:rsidR="00735729">
        <w:rPr>
          <w:rFonts w:cstheme="minorHAnsi"/>
          <w:bCs/>
        </w:rPr>
        <w:t xml:space="preserve">300 </w:t>
      </w:r>
      <w:r w:rsidRPr="00925CBA">
        <w:rPr>
          <w:rFonts w:cstheme="minorHAnsi"/>
          <w:bCs/>
        </w:rPr>
        <w:t xml:space="preserve"> species</w:t>
      </w:r>
      <w:proofErr w:type="gramEnd"/>
      <w:r w:rsidR="00B02776" w:rsidRPr="00925CBA">
        <w:rPr>
          <w:rFonts w:cstheme="minorHAnsi"/>
          <w:bCs/>
        </w:rPr>
        <w:t xml:space="preserve"> </w:t>
      </w:r>
      <w:r w:rsidR="00B02776" w:rsidRPr="00925CBA">
        <w:rPr>
          <w:rFonts w:cstheme="minorHAnsi"/>
        </w:rPr>
        <w:t>(Niemi et al. 1998)</w:t>
      </w:r>
      <w:r w:rsidR="001C08D4" w:rsidRPr="00925CBA">
        <w:rPr>
          <w:rFonts w:cstheme="minorHAnsi"/>
          <w:bCs/>
        </w:rPr>
        <w:t xml:space="preserve">. </w:t>
      </w:r>
      <w:r w:rsidRPr="00925CBA">
        <w:rPr>
          <w:rFonts w:cstheme="minorHAnsi"/>
          <w:bCs/>
        </w:rPr>
        <w:t>However, increasing industrial development</w:t>
      </w:r>
      <w:r w:rsidR="00C753D3" w:rsidRPr="00925CBA">
        <w:rPr>
          <w:rFonts w:cstheme="minorHAnsi"/>
          <w:bCs/>
        </w:rPr>
        <w:t xml:space="preserve"> in this region </w:t>
      </w:r>
      <w:r w:rsidRPr="00925CBA">
        <w:rPr>
          <w:rFonts w:cstheme="minorHAnsi"/>
        </w:rPr>
        <w:t>(Hobson et al. 2013; Mahon et al. 2014)</w:t>
      </w:r>
      <w:r w:rsidRPr="00925CBA">
        <w:rPr>
          <w:rFonts w:cstheme="minorHAnsi"/>
          <w:bCs/>
        </w:rPr>
        <w:t xml:space="preserve">, </w:t>
      </w:r>
      <w:r w:rsidR="006973E2" w:rsidRPr="00925CBA">
        <w:rPr>
          <w:rFonts w:cstheme="minorHAnsi"/>
          <w:bCs/>
        </w:rPr>
        <w:t xml:space="preserve">changing forest dynamics due to </w:t>
      </w:r>
      <w:r w:rsidR="00C753D3" w:rsidRPr="00925CBA">
        <w:rPr>
          <w:rFonts w:cstheme="minorHAnsi"/>
          <w:bCs/>
        </w:rPr>
        <w:t xml:space="preserve">rapid rates of climate change </w:t>
      </w:r>
      <w:r w:rsidR="00C753D3" w:rsidRPr="00925CBA">
        <w:rPr>
          <w:rFonts w:cstheme="minorHAnsi"/>
        </w:rPr>
        <w:t>(Stralberg et al. 2015)</w:t>
      </w:r>
      <w:r w:rsidR="00C753D3" w:rsidRPr="00925CBA">
        <w:rPr>
          <w:rFonts w:cstheme="minorHAnsi"/>
          <w:bCs/>
        </w:rPr>
        <w:t>, and</w:t>
      </w:r>
      <w:r w:rsidRPr="00925CBA">
        <w:rPr>
          <w:rFonts w:cstheme="minorHAnsi"/>
          <w:bCs/>
        </w:rPr>
        <w:t xml:space="preserve"> numerous pressures during nonbreeding periods </w:t>
      </w:r>
      <w:r w:rsidR="00C753D3" w:rsidRPr="00925CBA">
        <w:rPr>
          <w:rFonts w:cstheme="minorHAnsi"/>
          <w:bCs/>
        </w:rPr>
        <w:t>(</w:t>
      </w:r>
      <w:r w:rsidR="006973E2" w:rsidRPr="00925CBA">
        <w:rPr>
          <w:rFonts w:cstheme="minorHAnsi"/>
          <w:bCs/>
        </w:rPr>
        <w:t xml:space="preserve">i.e., migration, wintering; </w:t>
      </w:r>
      <w:r w:rsidR="00F62149" w:rsidRPr="00F62149">
        <w:rPr>
          <w:rFonts w:cstheme="minorHAnsi"/>
        </w:rPr>
        <w:t>Kirby et al. 2008</w:t>
      </w:r>
      <w:r w:rsidR="00C753D3" w:rsidRPr="00925CBA">
        <w:rPr>
          <w:rFonts w:cstheme="minorHAnsi"/>
          <w:bCs/>
        </w:rPr>
        <w:t xml:space="preserve">) </w:t>
      </w:r>
      <w:r w:rsidRPr="00925CBA">
        <w:rPr>
          <w:rFonts w:cstheme="minorHAnsi"/>
          <w:bCs/>
        </w:rPr>
        <w:t xml:space="preserve">have led to concern over the status of boreal avian populations. </w:t>
      </w:r>
      <w:r w:rsidR="006973E2" w:rsidRPr="00925CBA">
        <w:rPr>
          <w:rFonts w:cstheme="minorHAnsi"/>
          <w:bCs/>
        </w:rPr>
        <w:t>Recent studies suggest that</w:t>
      </w:r>
      <w:r w:rsidR="001C08D4" w:rsidRPr="00925CBA">
        <w:rPr>
          <w:rFonts w:cstheme="minorHAnsi"/>
          <w:bCs/>
        </w:rPr>
        <w:t xml:space="preserve"> boreal birds appear to have experienced among the steepest population declines of any </w:t>
      </w:r>
      <w:r w:rsidR="006973E2" w:rsidRPr="00925CBA">
        <w:rPr>
          <w:rFonts w:cstheme="minorHAnsi"/>
          <w:bCs/>
        </w:rPr>
        <w:t xml:space="preserve">avian </w:t>
      </w:r>
      <w:r w:rsidR="001C08D4" w:rsidRPr="00925CBA">
        <w:rPr>
          <w:rFonts w:cstheme="minorHAnsi"/>
          <w:bCs/>
        </w:rPr>
        <w:t xml:space="preserve">group, owing to large declines of several </w:t>
      </w:r>
      <w:r w:rsidR="006973E2" w:rsidRPr="00925CBA">
        <w:rPr>
          <w:rFonts w:cstheme="minorHAnsi"/>
          <w:bCs/>
        </w:rPr>
        <w:t xml:space="preserve">previously </w:t>
      </w:r>
      <w:r w:rsidR="001C08D4" w:rsidRPr="00925CBA">
        <w:rPr>
          <w:rFonts w:cstheme="minorHAnsi"/>
          <w:bCs/>
        </w:rPr>
        <w:t xml:space="preserve">abundant </w:t>
      </w:r>
      <w:r w:rsidR="00075117" w:rsidRPr="00925CBA">
        <w:rPr>
          <w:rFonts w:cstheme="minorHAnsi"/>
          <w:bCs/>
        </w:rPr>
        <w:t xml:space="preserve">and widespread </w:t>
      </w:r>
      <w:r w:rsidR="001C08D4" w:rsidRPr="00925CBA">
        <w:rPr>
          <w:rFonts w:cstheme="minorHAnsi"/>
          <w:bCs/>
        </w:rPr>
        <w:t xml:space="preserve">species </w:t>
      </w:r>
      <w:r w:rsidR="001C08D4" w:rsidRPr="00925CBA">
        <w:rPr>
          <w:rFonts w:cstheme="minorHAnsi"/>
        </w:rPr>
        <w:t>(Rosenberg et al. 2019; 2016)</w:t>
      </w:r>
      <w:r w:rsidR="001C08D4" w:rsidRPr="00925CBA">
        <w:rPr>
          <w:rFonts w:cstheme="minorHAnsi"/>
          <w:bCs/>
        </w:rPr>
        <w:t>.</w:t>
      </w:r>
      <w:r w:rsidR="006332C7">
        <w:rPr>
          <w:rFonts w:cstheme="minorHAnsi"/>
          <w:bCs/>
        </w:rPr>
        <w:t xml:space="preserve"> </w:t>
      </w:r>
      <w:r w:rsidR="006332C7" w:rsidRPr="00CF1F99">
        <w:rPr>
          <w:rFonts w:cstheme="minorHAnsi"/>
          <w:bCs/>
        </w:rPr>
        <w:t xml:space="preserve">There is </w:t>
      </w:r>
      <w:r w:rsidR="006332C7">
        <w:rPr>
          <w:rFonts w:cstheme="minorHAnsi"/>
          <w:bCs/>
        </w:rPr>
        <w:t xml:space="preserve">therefore </w:t>
      </w:r>
      <w:r w:rsidR="006332C7" w:rsidRPr="00CF1F99">
        <w:rPr>
          <w:rFonts w:cstheme="minorHAnsi"/>
          <w:bCs/>
        </w:rPr>
        <w:t>an urgent need to develop more effective av</w:t>
      </w:r>
      <w:r w:rsidR="006332C7">
        <w:rPr>
          <w:rFonts w:cstheme="minorHAnsi"/>
          <w:bCs/>
        </w:rPr>
        <w:t>ia</w:t>
      </w:r>
      <w:r w:rsidR="006332C7" w:rsidRPr="00CF1F99">
        <w:rPr>
          <w:rFonts w:cstheme="minorHAnsi"/>
          <w:bCs/>
        </w:rPr>
        <w:t>n monitoring in the boreal forest (Cumming et al. 2010)</w:t>
      </w:r>
    </w:p>
    <w:p w14:paraId="4709C364" w14:textId="3A654411" w:rsidR="00F57FA5" w:rsidRDefault="00741D07" w:rsidP="00511E58">
      <w:pPr>
        <w:spacing w:before="120" w:after="120" w:line="360" w:lineRule="auto"/>
        <w:ind w:firstLine="360"/>
        <w:rPr>
          <w:rFonts w:cstheme="minorHAnsi"/>
          <w:bCs/>
        </w:rPr>
      </w:pPr>
      <w:r w:rsidRPr="00925CBA">
        <w:rPr>
          <w:rFonts w:cstheme="minorHAnsi"/>
          <w:bCs/>
        </w:rPr>
        <w:t xml:space="preserve">Population trends for most North American </w:t>
      </w:r>
      <w:proofErr w:type="spellStart"/>
      <w:r w:rsidRPr="00925CBA">
        <w:rPr>
          <w:rFonts w:cstheme="minorHAnsi"/>
          <w:bCs/>
        </w:rPr>
        <w:t>landbirds</w:t>
      </w:r>
      <w:proofErr w:type="spellEnd"/>
      <w:r w:rsidRPr="00925CBA">
        <w:rPr>
          <w:rFonts w:cstheme="minorHAnsi"/>
          <w:bCs/>
        </w:rPr>
        <w:t xml:space="preserve"> are derived from the North American Breeding Bird Survey (BBS)</w:t>
      </w:r>
      <w:r w:rsidR="00BB5914" w:rsidRPr="00925CBA">
        <w:rPr>
          <w:rFonts w:cstheme="minorHAnsi"/>
          <w:bCs/>
        </w:rPr>
        <w:t xml:space="preserve">, </w:t>
      </w:r>
      <w:r w:rsidR="00F62149">
        <w:rPr>
          <w:rFonts w:cstheme="minorHAnsi"/>
          <w:bCs/>
        </w:rPr>
        <w:t>but this</w:t>
      </w:r>
      <w:r w:rsidR="00BB5914" w:rsidRPr="00925CBA">
        <w:rPr>
          <w:rFonts w:cstheme="minorHAnsi"/>
          <w:bCs/>
        </w:rPr>
        <w:t xml:space="preserve"> roadside survey </w:t>
      </w:r>
      <w:r w:rsidR="00F62149">
        <w:rPr>
          <w:rFonts w:cstheme="minorHAnsi"/>
          <w:bCs/>
        </w:rPr>
        <w:t>has</w:t>
      </w:r>
      <w:r w:rsidR="006973E2" w:rsidRPr="00925CBA">
        <w:rPr>
          <w:rFonts w:cstheme="minorHAnsi"/>
          <w:bCs/>
        </w:rPr>
        <w:t xml:space="preserve"> limited coverage</w:t>
      </w:r>
      <w:r w:rsidR="000B20BF" w:rsidRPr="00925CBA">
        <w:rPr>
          <w:rFonts w:cstheme="minorHAnsi"/>
          <w:bCs/>
        </w:rPr>
        <w:t xml:space="preserve"> </w:t>
      </w:r>
      <w:r w:rsidR="00BB5914" w:rsidRPr="00925CBA">
        <w:rPr>
          <w:rFonts w:cstheme="minorHAnsi"/>
          <w:bCs/>
        </w:rPr>
        <w:t xml:space="preserve">in the </w:t>
      </w:r>
      <w:r w:rsidR="008A0E3B" w:rsidRPr="00925CBA">
        <w:rPr>
          <w:rFonts w:cstheme="minorHAnsi"/>
          <w:bCs/>
        </w:rPr>
        <w:t xml:space="preserve">mostly </w:t>
      </w:r>
      <w:r w:rsidR="00BB5914" w:rsidRPr="00925CBA">
        <w:rPr>
          <w:rFonts w:cstheme="minorHAnsi"/>
          <w:bCs/>
        </w:rPr>
        <w:t>roadless core of the boreal zone</w:t>
      </w:r>
      <w:r w:rsidRPr="00925CBA">
        <w:rPr>
          <w:rFonts w:cstheme="minorHAnsi"/>
          <w:bCs/>
        </w:rPr>
        <w:t xml:space="preserve">. </w:t>
      </w:r>
      <w:r w:rsidR="00BB5914" w:rsidRPr="00925CBA">
        <w:rPr>
          <w:rFonts w:cstheme="minorHAnsi"/>
          <w:bCs/>
        </w:rPr>
        <w:t>Consequently, the BBS samples</w:t>
      </w:r>
      <w:r w:rsidRPr="00925CBA">
        <w:rPr>
          <w:rFonts w:cstheme="minorHAnsi"/>
          <w:bCs/>
        </w:rPr>
        <w:t xml:space="preserve"> a biased collection of </w:t>
      </w:r>
      <w:r w:rsidR="00BB5914" w:rsidRPr="00925CBA">
        <w:rPr>
          <w:rFonts w:cstheme="minorHAnsi"/>
          <w:bCs/>
        </w:rPr>
        <w:t xml:space="preserve">boreal </w:t>
      </w:r>
      <w:r w:rsidRPr="00925CBA">
        <w:rPr>
          <w:rFonts w:cstheme="minorHAnsi"/>
          <w:bCs/>
        </w:rPr>
        <w:t xml:space="preserve">habitats </w:t>
      </w:r>
      <w:r w:rsidR="00D107B5" w:rsidRPr="00925CBA">
        <w:rPr>
          <w:rFonts w:cstheme="minorHAnsi"/>
        </w:rPr>
        <w:t xml:space="preserve">(Van </w:t>
      </w:r>
      <w:proofErr w:type="spellStart"/>
      <w:r w:rsidR="00D107B5" w:rsidRPr="00925CBA">
        <w:rPr>
          <w:rFonts w:cstheme="minorHAnsi"/>
        </w:rPr>
        <w:t>Wilgenburg</w:t>
      </w:r>
      <w:proofErr w:type="spellEnd"/>
      <w:r w:rsidR="00D107B5" w:rsidRPr="00925CBA">
        <w:rPr>
          <w:rFonts w:cstheme="minorHAnsi"/>
        </w:rPr>
        <w:t xml:space="preserve"> et al. 2015)</w:t>
      </w:r>
      <w:r w:rsidRPr="00925CBA">
        <w:rPr>
          <w:rFonts w:cstheme="minorHAnsi"/>
          <w:bCs/>
        </w:rPr>
        <w:t>, leading to potentially unrepresentative trend estimates</w:t>
      </w:r>
      <w:r w:rsidR="00BB5914" w:rsidRPr="00925CBA">
        <w:rPr>
          <w:rFonts w:cstheme="minorHAnsi"/>
          <w:bCs/>
        </w:rPr>
        <w:t xml:space="preserve"> for boreal species</w:t>
      </w:r>
      <w:r w:rsidRPr="00925CBA">
        <w:rPr>
          <w:rFonts w:cstheme="minorHAnsi"/>
          <w:bCs/>
        </w:rPr>
        <w:t xml:space="preserve"> </w:t>
      </w:r>
      <w:r w:rsidRPr="00925CBA">
        <w:rPr>
          <w:rFonts w:cstheme="minorHAnsi"/>
        </w:rPr>
        <w:t>(</w:t>
      </w:r>
      <w:proofErr w:type="spellStart"/>
      <w:r w:rsidRPr="00925CBA">
        <w:rPr>
          <w:rFonts w:cstheme="minorHAnsi"/>
        </w:rPr>
        <w:t>Machtans</w:t>
      </w:r>
      <w:proofErr w:type="spellEnd"/>
      <w:r w:rsidRPr="00925CBA">
        <w:rPr>
          <w:rFonts w:cstheme="minorHAnsi"/>
        </w:rPr>
        <w:t xml:space="preserve">, </w:t>
      </w:r>
      <w:proofErr w:type="spellStart"/>
      <w:r w:rsidRPr="00925CBA">
        <w:rPr>
          <w:rFonts w:cstheme="minorHAnsi"/>
        </w:rPr>
        <w:t>Kardynal</w:t>
      </w:r>
      <w:proofErr w:type="spellEnd"/>
      <w:r w:rsidRPr="00925CBA">
        <w:rPr>
          <w:rFonts w:cstheme="minorHAnsi"/>
        </w:rPr>
        <w:t>, and Smith 2014)</w:t>
      </w:r>
      <w:r w:rsidR="00F27CBF">
        <w:rPr>
          <w:rFonts w:cstheme="minorHAnsi"/>
          <w:bCs/>
        </w:rPr>
        <w:t xml:space="preserve">. </w:t>
      </w:r>
      <w:r w:rsidR="00BB5914" w:rsidRPr="00925CBA">
        <w:rPr>
          <w:rFonts w:cstheme="minorHAnsi"/>
          <w:bCs/>
        </w:rPr>
        <w:t>Many boreal-breeding species are also</w:t>
      </w:r>
      <w:r w:rsidR="000B20BF" w:rsidRPr="00925CBA">
        <w:rPr>
          <w:rFonts w:cstheme="minorHAnsi"/>
          <w:bCs/>
        </w:rPr>
        <w:t xml:space="preserve"> </w:t>
      </w:r>
      <w:r w:rsidR="00BB5914" w:rsidRPr="00925CBA">
        <w:rPr>
          <w:rFonts w:cstheme="minorHAnsi"/>
          <w:bCs/>
        </w:rPr>
        <w:t xml:space="preserve">migrants </w:t>
      </w:r>
      <w:r w:rsidR="008A0E3B" w:rsidRPr="00925CBA">
        <w:rPr>
          <w:rFonts w:cstheme="minorHAnsi"/>
          <w:bCs/>
        </w:rPr>
        <w:t xml:space="preserve">to neotropical regions </w:t>
      </w:r>
      <w:r w:rsidR="00BB5914" w:rsidRPr="00925CBA">
        <w:rPr>
          <w:rFonts w:cstheme="minorHAnsi"/>
          <w:bCs/>
        </w:rPr>
        <w:t xml:space="preserve">that are not adequately monitored by nonbreeding </w:t>
      </w:r>
      <w:r w:rsidR="003A1578" w:rsidRPr="00925CBA">
        <w:rPr>
          <w:rFonts w:cstheme="minorHAnsi"/>
          <w:bCs/>
        </w:rPr>
        <w:t xml:space="preserve">(i.e., “wintering”) </w:t>
      </w:r>
      <w:r w:rsidR="00BB5914" w:rsidRPr="00925CBA">
        <w:rPr>
          <w:rFonts w:cstheme="minorHAnsi"/>
          <w:bCs/>
        </w:rPr>
        <w:t>surveys such as the Christmas Bird Count</w:t>
      </w:r>
      <w:r w:rsidR="00B50E12" w:rsidRPr="00925CBA">
        <w:rPr>
          <w:rFonts w:cstheme="minorHAnsi"/>
          <w:bCs/>
        </w:rPr>
        <w:t xml:space="preserve"> (CBC)</w:t>
      </w:r>
      <w:r w:rsidR="00BB5914" w:rsidRPr="00925CBA">
        <w:rPr>
          <w:rFonts w:cstheme="minorHAnsi"/>
          <w:bCs/>
        </w:rPr>
        <w:t xml:space="preserve">. </w:t>
      </w:r>
      <w:r w:rsidR="000B20BF" w:rsidRPr="00925CBA">
        <w:rPr>
          <w:rFonts w:cstheme="minorHAnsi"/>
          <w:bCs/>
        </w:rPr>
        <w:t xml:space="preserve">Thus, while there are substantial data </w:t>
      </w:r>
      <w:r w:rsidR="00554E87" w:rsidRPr="00925CBA">
        <w:rPr>
          <w:rFonts w:cstheme="minorHAnsi"/>
          <w:bCs/>
        </w:rPr>
        <w:t xml:space="preserve">with which </w:t>
      </w:r>
      <w:r w:rsidR="000B20BF" w:rsidRPr="00925CBA">
        <w:rPr>
          <w:rFonts w:cstheme="minorHAnsi"/>
          <w:bCs/>
        </w:rPr>
        <w:t>to estimate species distributions and habitat associations</w:t>
      </w:r>
      <w:r w:rsidR="00075117" w:rsidRPr="00925CBA">
        <w:rPr>
          <w:rFonts w:cstheme="minorHAnsi"/>
          <w:bCs/>
        </w:rPr>
        <w:t xml:space="preserve"> </w:t>
      </w:r>
      <w:r w:rsidR="000B20BF" w:rsidRPr="00925CBA">
        <w:rPr>
          <w:rFonts w:cstheme="minorHAnsi"/>
        </w:rPr>
        <w:t>(Stralberg et al. 2015; Cumming et al. 2010)</w:t>
      </w:r>
      <w:r w:rsidR="000B20BF" w:rsidRPr="00925CBA">
        <w:rPr>
          <w:rFonts w:cstheme="minorHAnsi"/>
          <w:bCs/>
        </w:rPr>
        <w:t>, range-wide trends of most boreal species</w:t>
      </w:r>
      <w:r w:rsidR="00075117" w:rsidRPr="00925CBA">
        <w:rPr>
          <w:rFonts w:cstheme="minorHAnsi"/>
          <w:bCs/>
        </w:rPr>
        <w:t xml:space="preserve"> are</w:t>
      </w:r>
      <w:r w:rsidR="000B20BF" w:rsidRPr="00925CBA">
        <w:rPr>
          <w:rFonts w:cstheme="minorHAnsi"/>
          <w:bCs/>
        </w:rPr>
        <w:t xml:space="preserve"> inadequately monitored </w:t>
      </w:r>
      <w:r w:rsidR="000B20BF" w:rsidRPr="00925CBA">
        <w:rPr>
          <w:rFonts w:cstheme="minorHAnsi"/>
        </w:rPr>
        <w:t>(Dunn et al. 2005)</w:t>
      </w:r>
      <w:r w:rsidR="000B20BF" w:rsidRPr="00925CBA">
        <w:rPr>
          <w:rFonts w:cstheme="minorHAnsi"/>
          <w:bCs/>
        </w:rPr>
        <w:t>.</w:t>
      </w:r>
      <w:r w:rsidR="00F57FA5">
        <w:rPr>
          <w:rFonts w:cstheme="minorHAnsi"/>
          <w:bCs/>
        </w:rPr>
        <w:t xml:space="preserve"> </w:t>
      </w:r>
    </w:p>
    <w:p w14:paraId="607B2989" w14:textId="0CA172FE" w:rsidR="00782329" w:rsidRPr="00803413" w:rsidRDefault="006332C7" w:rsidP="00803413">
      <w:pPr>
        <w:spacing w:before="120" w:after="120" w:line="360" w:lineRule="auto"/>
        <w:ind w:firstLine="360"/>
        <w:rPr>
          <w:rFonts w:cstheme="minorHAnsi"/>
          <w:bCs/>
        </w:rPr>
      </w:pPr>
      <w:r>
        <w:rPr>
          <w:rFonts w:cstheme="minorHAnsi"/>
          <w:bCs/>
        </w:rPr>
        <w:t>T</w:t>
      </w:r>
      <w:r w:rsidR="00D40217">
        <w:rPr>
          <w:rFonts w:cstheme="minorHAnsi"/>
          <w:bCs/>
        </w:rPr>
        <w:t xml:space="preserve">here </w:t>
      </w:r>
      <w:r w:rsidR="003B42A6">
        <w:rPr>
          <w:rFonts w:cstheme="minorHAnsi"/>
          <w:bCs/>
        </w:rPr>
        <w:t>has long been</w:t>
      </w:r>
      <w:r w:rsidR="00D40217">
        <w:rPr>
          <w:rFonts w:cstheme="minorHAnsi"/>
          <w:bCs/>
        </w:rPr>
        <w:t xml:space="preserve"> interest in counting birds during migration to </w:t>
      </w:r>
      <w:r w:rsidR="008A0E3B" w:rsidRPr="00925CBA">
        <w:rPr>
          <w:rFonts w:cstheme="minorHAnsi"/>
          <w:bCs/>
        </w:rPr>
        <w:t>evaluate</w:t>
      </w:r>
      <w:r w:rsidR="003A1578" w:rsidRPr="00925CBA">
        <w:rPr>
          <w:rFonts w:cstheme="minorHAnsi"/>
          <w:bCs/>
        </w:rPr>
        <w:t xml:space="preserve"> </w:t>
      </w:r>
      <w:r w:rsidR="00B50E12" w:rsidRPr="00925CBA">
        <w:rPr>
          <w:rFonts w:cstheme="minorHAnsi"/>
          <w:bCs/>
        </w:rPr>
        <w:t>population</w:t>
      </w:r>
      <w:r w:rsidR="003A1578" w:rsidRPr="00925CBA">
        <w:rPr>
          <w:rFonts w:cstheme="minorHAnsi"/>
          <w:bCs/>
        </w:rPr>
        <w:t xml:space="preserve"> </w:t>
      </w:r>
      <w:r w:rsidR="00E840F8">
        <w:rPr>
          <w:rFonts w:cstheme="minorHAnsi"/>
          <w:bCs/>
        </w:rPr>
        <w:t>change</w:t>
      </w:r>
      <w:r w:rsidR="003A1578" w:rsidRPr="00925CBA">
        <w:rPr>
          <w:rFonts w:cstheme="minorHAnsi"/>
          <w:bCs/>
        </w:rPr>
        <w:t xml:space="preserve"> </w:t>
      </w:r>
      <w:r w:rsidR="00B50E12" w:rsidRPr="00925CBA">
        <w:rPr>
          <w:rFonts w:cstheme="minorHAnsi"/>
          <w:bCs/>
        </w:rPr>
        <w:t>for</w:t>
      </w:r>
      <w:r w:rsidR="003A1578" w:rsidRPr="00925CBA">
        <w:rPr>
          <w:rFonts w:cstheme="minorHAnsi"/>
          <w:bCs/>
        </w:rPr>
        <w:t xml:space="preserve"> species that are not amenable to</w:t>
      </w:r>
      <w:r w:rsidR="008A0E3B" w:rsidRPr="00925CBA">
        <w:rPr>
          <w:rFonts w:cstheme="minorHAnsi"/>
          <w:bCs/>
        </w:rPr>
        <w:t xml:space="preserve"> monitoring</w:t>
      </w:r>
      <w:r w:rsidR="002B70D7" w:rsidRPr="00925CBA">
        <w:rPr>
          <w:rFonts w:cstheme="minorHAnsi"/>
          <w:bCs/>
        </w:rPr>
        <w:t xml:space="preserve"> during the non-migratory part of their life </w:t>
      </w:r>
      <w:r w:rsidR="00A242D8" w:rsidRPr="00925CBA">
        <w:rPr>
          <w:rFonts w:cstheme="minorHAnsi"/>
          <w:bCs/>
        </w:rPr>
        <w:t>cycle</w:t>
      </w:r>
      <w:r w:rsidR="00CF1F99">
        <w:rPr>
          <w:rFonts w:cstheme="minorHAnsi"/>
          <w:bCs/>
        </w:rPr>
        <w:t xml:space="preserve"> </w:t>
      </w:r>
      <w:r w:rsidR="00CF1F99" w:rsidRPr="00CF1F99">
        <w:rPr>
          <w:rFonts w:ascii="Calibri" w:hAnsi="Calibri" w:cs="Calibri"/>
        </w:rPr>
        <w:t>(Francis and Hussell 1998; Dunn 2005; Farmer, Hussell, and Mizrahi 2007)</w:t>
      </w:r>
      <w:r w:rsidR="00F27CBF">
        <w:rPr>
          <w:rFonts w:cstheme="minorHAnsi"/>
          <w:bCs/>
        </w:rPr>
        <w:t xml:space="preserve">. </w:t>
      </w:r>
      <w:r w:rsidR="00AE24F0" w:rsidRPr="00925CBA">
        <w:rPr>
          <w:rFonts w:cstheme="minorHAnsi"/>
          <w:bCs/>
        </w:rPr>
        <w:t xml:space="preserve">The Canadian Migration Monitoring Network </w:t>
      </w:r>
      <w:r w:rsidR="007178A5">
        <w:rPr>
          <w:rFonts w:cstheme="minorHAnsi"/>
          <w:bCs/>
        </w:rPr>
        <w:t xml:space="preserve">(CMMN) </w:t>
      </w:r>
      <w:r w:rsidR="00AE24F0" w:rsidRPr="00925CBA">
        <w:rPr>
          <w:rFonts w:cstheme="minorHAnsi"/>
          <w:bCs/>
        </w:rPr>
        <w:t xml:space="preserve">represents </w:t>
      </w:r>
      <w:r w:rsidR="00B6195D" w:rsidRPr="00925CBA">
        <w:rPr>
          <w:rFonts w:cstheme="minorHAnsi"/>
          <w:bCs/>
        </w:rPr>
        <w:t xml:space="preserve">a </w:t>
      </w:r>
      <w:r w:rsidR="00433403" w:rsidRPr="00433403">
        <w:rPr>
          <w:rFonts w:cstheme="minorHAnsi"/>
          <w:bCs/>
        </w:rPr>
        <w:t xml:space="preserve">collaborative initiative of bird observatories </w:t>
      </w:r>
      <w:r w:rsidR="00433403">
        <w:rPr>
          <w:rFonts w:cstheme="minorHAnsi"/>
          <w:bCs/>
        </w:rPr>
        <w:t xml:space="preserve">across Canada, Birds Canada, and Environment and Climate Changes Canada, </w:t>
      </w:r>
      <w:r w:rsidR="00B6195D" w:rsidRPr="00925CBA">
        <w:rPr>
          <w:rFonts w:cstheme="minorHAnsi"/>
          <w:bCs/>
        </w:rPr>
        <w:t>with</w:t>
      </w:r>
      <w:r w:rsidR="008A0E3B" w:rsidRPr="00925CBA">
        <w:rPr>
          <w:rFonts w:cstheme="minorHAnsi"/>
          <w:bCs/>
        </w:rPr>
        <w:t xml:space="preserve"> an</w:t>
      </w:r>
      <w:r w:rsidR="00B6195D" w:rsidRPr="00925CBA">
        <w:rPr>
          <w:rFonts w:cstheme="minorHAnsi"/>
          <w:bCs/>
        </w:rPr>
        <w:t xml:space="preserve"> explicit goal of monitoring avian population dynamics</w:t>
      </w:r>
      <w:r w:rsidR="008A0E3B" w:rsidRPr="00925CBA">
        <w:rPr>
          <w:rFonts w:cstheme="minorHAnsi"/>
          <w:bCs/>
        </w:rPr>
        <w:t xml:space="preserve"> </w:t>
      </w:r>
      <w:r w:rsidR="008A0E3B" w:rsidRPr="00925CBA">
        <w:rPr>
          <w:rFonts w:cstheme="minorHAnsi"/>
        </w:rPr>
        <w:t>(Crewe et al. 2008)</w:t>
      </w:r>
      <w:r w:rsidR="008A0E3B" w:rsidRPr="00925CBA">
        <w:rPr>
          <w:rFonts w:cstheme="minorHAnsi"/>
          <w:bCs/>
        </w:rPr>
        <w:t xml:space="preserve">. </w:t>
      </w:r>
      <w:r w:rsidR="00D40217" w:rsidRPr="00925CBA">
        <w:rPr>
          <w:rFonts w:cstheme="minorHAnsi"/>
          <w:bCs/>
        </w:rPr>
        <w:t xml:space="preserve">Several long-running migration monitoring stations are also established in the United States and have provided numerous insights into the migration ecology of North America’s boreal </w:t>
      </w:r>
      <w:proofErr w:type="spellStart"/>
      <w:r w:rsidR="00D40217" w:rsidRPr="00925CBA">
        <w:rPr>
          <w:rFonts w:cstheme="minorHAnsi"/>
          <w:bCs/>
        </w:rPr>
        <w:t>landbirds</w:t>
      </w:r>
      <w:proofErr w:type="spellEnd"/>
      <w:r w:rsidR="00D40217" w:rsidRPr="00925CBA">
        <w:rPr>
          <w:rFonts w:cstheme="minorHAnsi"/>
          <w:bCs/>
        </w:rPr>
        <w:t xml:space="preserve"> </w:t>
      </w:r>
      <w:r w:rsidR="00D40217" w:rsidRPr="00925CBA">
        <w:rPr>
          <w:rFonts w:cstheme="minorHAnsi"/>
        </w:rPr>
        <w:t>(e.g., McNair and Nisbet 2020; Kamm et al. 2019; Miller-Rushing et al. 2008)</w:t>
      </w:r>
      <w:r w:rsidR="00D40217" w:rsidRPr="00925CBA">
        <w:rPr>
          <w:rFonts w:cstheme="minorHAnsi"/>
          <w:bCs/>
        </w:rPr>
        <w:t xml:space="preserve">. </w:t>
      </w:r>
      <w:r w:rsidR="00782329">
        <w:rPr>
          <w:rFonts w:cstheme="minorHAnsi"/>
          <w:bCs/>
        </w:rPr>
        <w:t>However,</w:t>
      </w:r>
      <w:r w:rsidR="00D40217" w:rsidRPr="00D40217">
        <w:rPr>
          <w:rFonts w:cstheme="minorHAnsi"/>
          <w:bCs/>
        </w:rPr>
        <w:t xml:space="preserve"> one of the main limitations of using</w:t>
      </w:r>
      <w:r w:rsidR="00D40217">
        <w:rPr>
          <w:rFonts w:cstheme="minorHAnsi"/>
          <w:bCs/>
        </w:rPr>
        <w:t xml:space="preserve"> </w:t>
      </w:r>
      <w:r w:rsidR="00D40217" w:rsidRPr="00D40217">
        <w:rPr>
          <w:rFonts w:cstheme="minorHAnsi"/>
          <w:bCs/>
        </w:rPr>
        <w:t>migration counts for conservation has been lack of knowledge of the breeding origin</w:t>
      </w:r>
      <w:r w:rsidR="00606AE8">
        <w:rPr>
          <w:rFonts w:cstheme="minorHAnsi"/>
          <w:bCs/>
        </w:rPr>
        <w:t>s</w:t>
      </w:r>
      <w:r w:rsidR="00803413">
        <w:rPr>
          <w:rFonts w:cstheme="minorHAnsi"/>
          <w:bCs/>
        </w:rPr>
        <w:t xml:space="preserve"> </w:t>
      </w:r>
      <w:r w:rsidR="00D40217" w:rsidRPr="00D40217">
        <w:rPr>
          <w:rFonts w:cstheme="minorHAnsi"/>
          <w:bCs/>
        </w:rPr>
        <w:t xml:space="preserve">of migrants passing count </w:t>
      </w:r>
      <w:r w:rsidR="00606AE8">
        <w:rPr>
          <w:rFonts w:cstheme="minorHAnsi"/>
          <w:bCs/>
        </w:rPr>
        <w:t>stations</w:t>
      </w:r>
      <w:r w:rsidR="00803413">
        <w:rPr>
          <w:rFonts w:cstheme="minorHAnsi"/>
          <w:bCs/>
        </w:rPr>
        <w:t xml:space="preserve"> (i.e., </w:t>
      </w:r>
      <w:r w:rsidR="00606AE8">
        <w:rPr>
          <w:rFonts w:cstheme="minorHAnsi"/>
          <w:bCs/>
        </w:rPr>
        <w:t xml:space="preserve">station </w:t>
      </w:r>
      <w:r w:rsidR="00803413">
        <w:rPr>
          <w:rFonts w:cstheme="minorHAnsi"/>
          <w:bCs/>
        </w:rPr>
        <w:t>catchment)</w:t>
      </w:r>
      <w:r w:rsidR="00026D5F">
        <w:rPr>
          <w:rFonts w:cstheme="minorHAnsi"/>
          <w:bCs/>
        </w:rPr>
        <w:t xml:space="preserve">, and thus an inability to appropriately weight information from across a network of migration monitoring </w:t>
      </w:r>
      <w:proofErr w:type="spellStart"/>
      <w:r w:rsidR="00026D5F">
        <w:rPr>
          <w:rFonts w:cstheme="minorHAnsi"/>
          <w:bCs/>
        </w:rPr>
        <w:t>strations</w:t>
      </w:r>
      <w:proofErr w:type="spellEnd"/>
      <w:r w:rsidR="00F27CBF">
        <w:rPr>
          <w:rFonts w:cstheme="minorHAnsi"/>
          <w:bCs/>
        </w:rPr>
        <w:t xml:space="preserve">. </w:t>
      </w:r>
      <w:r w:rsidR="00026D5F">
        <w:rPr>
          <w:rFonts w:cstheme="minorHAnsi"/>
          <w:bCs/>
        </w:rPr>
        <w:t xml:space="preserve">Accordingly, </w:t>
      </w:r>
      <w:r w:rsidR="00026D5F">
        <w:rPr>
          <w:rFonts w:cstheme="minorHAnsi"/>
          <w:bCs/>
        </w:rPr>
        <w:lastRenderedPageBreak/>
        <w:t xml:space="preserve">migration monitoring data have </w:t>
      </w:r>
      <w:r w:rsidR="00606AE8">
        <w:rPr>
          <w:rFonts w:cstheme="minorHAnsi"/>
          <w:bCs/>
        </w:rPr>
        <w:t xml:space="preserve">typically been </w:t>
      </w:r>
      <w:r w:rsidR="0014117C">
        <w:rPr>
          <w:rFonts w:cstheme="minorHAnsi"/>
          <w:bCs/>
        </w:rPr>
        <w:t xml:space="preserve">analyzed </w:t>
      </w:r>
      <w:r w:rsidR="00606AE8">
        <w:rPr>
          <w:rFonts w:cstheme="minorHAnsi"/>
          <w:bCs/>
        </w:rPr>
        <w:t>on a station-by-station basis</w:t>
      </w:r>
      <w:r w:rsidR="00066E0D">
        <w:rPr>
          <w:rFonts w:cstheme="minorHAnsi"/>
          <w:bCs/>
        </w:rPr>
        <w:t xml:space="preserve"> </w:t>
      </w:r>
      <w:r w:rsidR="00026D5F">
        <w:rPr>
          <w:rFonts w:cstheme="minorHAnsi"/>
          <w:bCs/>
        </w:rPr>
        <w:t>(</w:t>
      </w:r>
      <w:r w:rsidR="00066E0D">
        <w:rPr>
          <w:rFonts w:cstheme="minorHAnsi"/>
          <w:bCs/>
        </w:rPr>
        <w:t>Crewe et al. 2016; Kamm et al. 2019</w:t>
      </w:r>
      <w:r w:rsidR="00026D5F">
        <w:rPr>
          <w:rFonts w:cstheme="minorHAnsi"/>
          <w:bCs/>
        </w:rPr>
        <w:t>), hampering attempts to evaluate range-wide population trends.</w:t>
      </w:r>
    </w:p>
    <w:p w14:paraId="0A6C9B53" w14:textId="5BBF35AD" w:rsidR="00377BAD" w:rsidRPr="00925CBA" w:rsidRDefault="00DB7D88" w:rsidP="000113C7">
      <w:pPr>
        <w:spacing w:before="120" w:after="120" w:line="360" w:lineRule="auto"/>
        <w:ind w:firstLine="360"/>
        <w:rPr>
          <w:rFonts w:cstheme="minorHAnsi"/>
          <w:bCs/>
        </w:rPr>
      </w:pPr>
      <w:r w:rsidRPr="00925CBA">
        <w:rPr>
          <w:rFonts w:cstheme="minorHAnsi"/>
          <w:bCs/>
        </w:rPr>
        <w:t>A</w:t>
      </w:r>
      <w:r w:rsidR="00BB5104" w:rsidRPr="00925CBA">
        <w:rPr>
          <w:rFonts w:cstheme="minorHAnsi"/>
          <w:bCs/>
        </w:rPr>
        <w:t>dvances in</w:t>
      </w:r>
      <w:r w:rsidR="00706A12" w:rsidRPr="00925CBA">
        <w:rPr>
          <w:rFonts w:cstheme="minorHAnsi"/>
          <w:bCs/>
        </w:rPr>
        <w:t xml:space="preserve"> probabilistic origin assignments using</w:t>
      </w:r>
      <w:r w:rsidR="00BB5104" w:rsidRPr="00925CBA">
        <w:rPr>
          <w:rFonts w:cstheme="minorHAnsi"/>
          <w:bCs/>
        </w:rPr>
        <w:t xml:space="preserve"> stable isotope</w:t>
      </w:r>
      <w:r w:rsidR="00706A12" w:rsidRPr="00925CBA">
        <w:rPr>
          <w:rFonts w:cstheme="minorHAnsi"/>
          <w:bCs/>
        </w:rPr>
        <w:t>s, mainly hydrogen (δ</w:t>
      </w:r>
      <w:r w:rsidR="00706A12" w:rsidRPr="00925CBA">
        <w:rPr>
          <w:rFonts w:cstheme="minorHAnsi"/>
          <w:bCs/>
          <w:vertAlign w:val="superscript"/>
        </w:rPr>
        <w:t>2</w:t>
      </w:r>
      <w:r w:rsidR="00706A12" w:rsidRPr="00925CBA">
        <w:rPr>
          <w:rFonts w:cstheme="minorHAnsi"/>
          <w:bCs/>
        </w:rPr>
        <w:t xml:space="preserve">H), </w:t>
      </w:r>
      <w:r w:rsidR="00BB5104" w:rsidRPr="00925CBA">
        <w:rPr>
          <w:rFonts w:cstheme="minorHAnsi"/>
          <w:bCs/>
        </w:rPr>
        <w:t>have led to cost-efficient methods for determining the origins of birds</w:t>
      </w:r>
      <w:r w:rsidR="00397708">
        <w:rPr>
          <w:rFonts w:cstheme="minorHAnsi"/>
          <w:bCs/>
        </w:rPr>
        <w:t xml:space="preserve"> (hereafter “catchment”)</w:t>
      </w:r>
      <w:r w:rsidR="00706A12" w:rsidRPr="00925CBA">
        <w:rPr>
          <w:rFonts w:cstheme="minorHAnsi"/>
          <w:bCs/>
        </w:rPr>
        <w:t xml:space="preserve"> including those </w:t>
      </w:r>
      <w:r w:rsidR="00BB5104" w:rsidRPr="00925CBA">
        <w:rPr>
          <w:rFonts w:cstheme="minorHAnsi"/>
          <w:bCs/>
        </w:rPr>
        <w:t>arriving at migration monitoring stations</w:t>
      </w:r>
      <w:r w:rsidR="0002169D" w:rsidRPr="00925CBA">
        <w:rPr>
          <w:rFonts w:cstheme="minorHAnsi"/>
          <w:bCs/>
        </w:rPr>
        <w:t xml:space="preserve"> </w:t>
      </w:r>
      <w:r w:rsidR="00A81AC8" w:rsidRPr="00925CBA">
        <w:rPr>
          <w:rFonts w:cstheme="minorHAnsi"/>
        </w:rPr>
        <w:t xml:space="preserve">(Hobson et al. 2015; Van </w:t>
      </w:r>
      <w:proofErr w:type="spellStart"/>
      <w:r w:rsidR="00A81AC8" w:rsidRPr="00925CBA">
        <w:rPr>
          <w:rFonts w:cstheme="minorHAnsi"/>
        </w:rPr>
        <w:t>Wilgenburg</w:t>
      </w:r>
      <w:proofErr w:type="spellEnd"/>
      <w:r w:rsidR="00A81AC8" w:rsidRPr="00925CBA">
        <w:rPr>
          <w:rFonts w:cstheme="minorHAnsi"/>
        </w:rPr>
        <w:t xml:space="preserve"> and Hobson 2011)</w:t>
      </w:r>
      <w:r w:rsidR="00BB5104" w:rsidRPr="00925CBA">
        <w:rPr>
          <w:rFonts w:cstheme="minorHAnsi"/>
          <w:bCs/>
        </w:rPr>
        <w:t xml:space="preserve">. </w:t>
      </w:r>
      <w:r w:rsidR="00174568">
        <w:rPr>
          <w:rFonts w:cstheme="minorHAnsi"/>
          <w:bCs/>
        </w:rPr>
        <w:t>Stable isotope analysis of migrants therefore facilitates</w:t>
      </w:r>
      <w:r w:rsidR="00492978" w:rsidRPr="00925CBA">
        <w:rPr>
          <w:rFonts w:cstheme="minorHAnsi"/>
          <w:bCs/>
        </w:rPr>
        <w:t xml:space="preserve"> an understanding of</w:t>
      </w:r>
      <w:r w:rsidR="00FA7184">
        <w:rPr>
          <w:rFonts w:cstheme="minorHAnsi"/>
          <w:bCs/>
        </w:rPr>
        <w:t xml:space="preserve"> the geographic regions that are</w:t>
      </w:r>
      <w:r w:rsidR="00DD5497">
        <w:rPr>
          <w:rFonts w:cstheme="minorHAnsi"/>
          <w:bCs/>
        </w:rPr>
        <w:t xml:space="preserve"> </w:t>
      </w:r>
      <w:r w:rsidR="00174568">
        <w:rPr>
          <w:rFonts w:cstheme="minorHAnsi"/>
          <w:bCs/>
        </w:rPr>
        <w:t>monitored by specific migration stations</w:t>
      </w:r>
      <w:r w:rsidR="00511E58">
        <w:rPr>
          <w:rFonts w:cstheme="minorHAnsi"/>
          <w:bCs/>
        </w:rPr>
        <w:t xml:space="preserve"> and provides</w:t>
      </w:r>
      <w:r w:rsidR="00FA7184">
        <w:rPr>
          <w:rFonts w:cstheme="minorHAnsi"/>
          <w:bCs/>
        </w:rPr>
        <w:t xml:space="preserve"> a powerful</w:t>
      </w:r>
      <w:r w:rsidR="00174568">
        <w:rPr>
          <w:rFonts w:cstheme="minorHAnsi"/>
          <w:bCs/>
        </w:rPr>
        <w:t xml:space="preserve"> opportunity to </w:t>
      </w:r>
      <w:r w:rsidR="00FA7184">
        <w:rPr>
          <w:rFonts w:cstheme="minorHAnsi"/>
          <w:bCs/>
        </w:rPr>
        <w:t xml:space="preserve">appropriately weight information </w:t>
      </w:r>
      <w:r w:rsidR="00511E58">
        <w:rPr>
          <w:rFonts w:cstheme="minorHAnsi"/>
          <w:bCs/>
        </w:rPr>
        <w:t>across a network of</w:t>
      </w:r>
      <w:r w:rsidR="00FA7184">
        <w:rPr>
          <w:rFonts w:cstheme="minorHAnsi"/>
          <w:bCs/>
        </w:rPr>
        <w:t xml:space="preserve"> migration monitoring stations and </w:t>
      </w:r>
      <w:r w:rsidR="00511E58">
        <w:rPr>
          <w:rFonts w:cstheme="minorHAnsi"/>
          <w:bCs/>
        </w:rPr>
        <w:t>estimate</w:t>
      </w:r>
      <w:r w:rsidR="00FA7184">
        <w:rPr>
          <w:rFonts w:cstheme="minorHAnsi"/>
          <w:bCs/>
        </w:rPr>
        <w:t xml:space="preserve"> large-scale patterns in population trends</w:t>
      </w:r>
      <w:r w:rsidR="00174568">
        <w:rPr>
          <w:rFonts w:cstheme="minorHAnsi"/>
          <w:bCs/>
        </w:rPr>
        <w:t xml:space="preserve">. </w:t>
      </w:r>
      <w:r w:rsidR="00174568" w:rsidRPr="00925CBA">
        <w:rPr>
          <w:rFonts w:cstheme="minorHAnsi"/>
          <w:bCs/>
        </w:rPr>
        <w:t>This is particularly relevant to boreal-breeding birds that are not well-monitored by other methods</w:t>
      </w:r>
      <w:r w:rsidR="00511E58">
        <w:rPr>
          <w:rFonts w:cstheme="minorHAnsi"/>
          <w:bCs/>
        </w:rPr>
        <w:t>,</w:t>
      </w:r>
      <w:r w:rsidR="000113C7">
        <w:rPr>
          <w:rFonts w:cstheme="minorHAnsi"/>
          <w:bCs/>
        </w:rPr>
        <w:t xml:space="preserve"> </w:t>
      </w:r>
      <w:r w:rsidR="000113C7" w:rsidRPr="00925CBA">
        <w:rPr>
          <w:rFonts w:cstheme="minorHAnsi"/>
          <w:bCs/>
        </w:rPr>
        <w:t>thereby deliver</w:t>
      </w:r>
      <w:r w:rsidR="0014117C">
        <w:rPr>
          <w:rFonts w:cstheme="minorHAnsi"/>
          <w:bCs/>
        </w:rPr>
        <w:t>ing</w:t>
      </w:r>
      <w:r w:rsidR="000113C7" w:rsidRPr="00925CBA">
        <w:rPr>
          <w:rFonts w:cstheme="minorHAnsi"/>
          <w:bCs/>
        </w:rPr>
        <w:t xml:space="preserve"> enhanced information for conservation decision-making.</w:t>
      </w:r>
    </w:p>
    <w:p w14:paraId="236FAD5E" w14:textId="57649592" w:rsidR="00B70EE1" w:rsidRDefault="00397708" w:rsidP="00397708">
      <w:pPr>
        <w:spacing w:before="120" w:after="120" w:line="360" w:lineRule="auto"/>
        <w:ind w:firstLine="360"/>
        <w:rPr>
          <w:rFonts w:cstheme="minorHAnsi"/>
          <w:bCs/>
        </w:rPr>
      </w:pPr>
      <w:r>
        <w:rPr>
          <w:rFonts w:cstheme="minorHAnsi"/>
          <w:bCs/>
        </w:rPr>
        <w:t xml:space="preserve">Blackpoll Warbler </w:t>
      </w:r>
      <w:r w:rsidRPr="00925CBA">
        <w:rPr>
          <w:rFonts w:cstheme="minorHAnsi"/>
          <w:bCs/>
        </w:rPr>
        <w:t>(</w:t>
      </w:r>
      <w:r w:rsidRPr="00925CBA">
        <w:rPr>
          <w:rFonts w:cstheme="minorHAnsi"/>
          <w:bCs/>
          <w:i/>
          <w:iCs/>
        </w:rPr>
        <w:t>Setophaga striata</w:t>
      </w:r>
      <w:r w:rsidRPr="00925CBA">
        <w:rPr>
          <w:rFonts w:cstheme="minorHAnsi"/>
          <w:bCs/>
        </w:rPr>
        <w:t>)</w:t>
      </w:r>
      <w:r>
        <w:rPr>
          <w:rFonts w:cstheme="minorHAnsi"/>
          <w:bCs/>
        </w:rPr>
        <w:t xml:space="preserve"> is</w:t>
      </w:r>
      <w:r w:rsidR="00B47AAB" w:rsidRPr="00925CBA">
        <w:rPr>
          <w:rFonts w:cstheme="minorHAnsi"/>
          <w:bCs/>
        </w:rPr>
        <w:t xml:space="preserve"> </w:t>
      </w:r>
      <w:r w:rsidR="003A1623" w:rsidRPr="00925CBA">
        <w:rPr>
          <w:rFonts w:cstheme="minorHAnsi"/>
          <w:bCs/>
        </w:rPr>
        <w:t xml:space="preserve">an </w:t>
      </w:r>
      <w:r w:rsidR="00B47AAB" w:rsidRPr="00925CBA">
        <w:rPr>
          <w:rFonts w:cstheme="minorHAnsi"/>
          <w:bCs/>
        </w:rPr>
        <w:t>abundant</w:t>
      </w:r>
      <w:r w:rsidR="00BB5104" w:rsidRPr="00925CBA">
        <w:rPr>
          <w:rFonts w:cstheme="minorHAnsi"/>
          <w:bCs/>
        </w:rPr>
        <w:t xml:space="preserve"> </w:t>
      </w:r>
      <w:r w:rsidR="003A1623" w:rsidRPr="00925CBA">
        <w:rPr>
          <w:rFonts w:cstheme="minorHAnsi"/>
          <w:bCs/>
        </w:rPr>
        <w:t xml:space="preserve">Nearctic-Neotropical migrant </w:t>
      </w:r>
      <w:proofErr w:type="spellStart"/>
      <w:r w:rsidR="003A1623" w:rsidRPr="00925CBA">
        <w:rPr>
          <w:rFonts w:cstheme="minorHAnsi"/>
          <w:bCs/>
        </w:rPr>
        <w:t>landbird</w:t>
      </w:r>
      <w:proofErr w:type="spellEnd"/>
      <w:r w:rsidR="003A1623" w:rsidRPr="00925CBA">
        <w:rPr>
          <w:rFonts w:cstheme="minorHAnsi"/>
          <w:bCs/>
        </w:rPr>
        <w:t xml:space="preserve"> species that breeds mostly in the northern boreal forest</w:t>
      </w:r>
      <w:r w:rsidR="00BF5DC9">
        <w:rPr>
          <w:rFonts w:cstheme="minorHAnsi"/>
          <w:bCs/>
        </w:rPr>
        <w:t>, where breeding season surveys are extremely limited in geographic coverage</w:t>
      </w:r>
      <w:r w:rsidR="00F27CBF">
        <w:rPr>
          <w:rFonts w:cstheme="minorHAnsi"/>
          <w:bCs/>
        </w:rPr>
        <w:t>.</w:t>
      </w:r>
      <w:r w:rsidR="00BF5DC9">
        <w:rPr>
          <w:rFonts w:cstheme="minorHAnsi"/>
          <w:bCs/>
        </w:rPr>
        <w:t xml:space="preserve"> T</w:t>
      </w:r>
      <w:r w:rsidR="00BB5104" w:rsidRPr="00925CBA">
        <w:rPr>
          <w:rFonts w:cstheme="minorHAnsi"/>
          <w:bCs/>
        </w:rPr>
        <w:t xml:space="preserve">rends derived from </w:t>
      </w:r>
      <w:r w:rsidR="00BF5DC9">
        <w:rPr>
          <w:rFonts w:cstheme="minorHAnsi"/>
          <w:bCs/>
        </w:rPr>
        <w:t>roadside</w:t>
      </w:r>
      <w:r w:rsidR="00BB5104" w:rsidRPr="00925CBA">
        <w:rPr>
          <w:rFonts w:cstheme="minorHAnsi"/>
          <w:bCs/>
        </w:rPr>
        <w:t xml:space="preserve"> BBS </w:t>
      </w:r>
      <w:r w:rsidR="00BF5DC9">
        <w:rPr>
          <w:rFonts w:cstheme="minorHAnsi"/>
          <w:bCs/>
        </w:rPr>
        <w:t>surveys</w:t>
      </w:r>
      <w:r w:rsidR="00B70EE1">
        <w:rPr>
          <w:rFonts w:cstheme="minorHAnsi"/>
          <w:bCs/>
        </w:rPr>
        <w:t xml:space="preserve"> </w:t>
      </w:r>
      <w:r w:rsidR="00BB5104" w:rsidRPr="00925CBA">
        <w:rPr>
          <w:rFonts w:cstheme="minorHAnsi"/>
          <w:bCs/>
        </w:rPr>
        <w:t xml:space="preserve">suggest populations have declined </w:t>
      </w:r>
      <w:r w:rsidR="0087334E" w:rsidRPr="00925CBA">
        <w:rPr>
          <w:rFonts w:cstheme="minorHAnsi"/>
          <w:bCs/>
        </w:rPr>
        <w:t xml:space="preserve">by </w:t>
      </w:r>
      <w:r w:rsidR="00E5698E" w:rsidRPr="00925CBA">
        <w:rPr>
          <w:rFonts w:cstheme="minorHAnsi"/>
          <w:bCs/>
        </w:rPr>
        <w:t>over 90</w:t>
      </w:r>
      <w:r w:rsidR="00660BC7" w:rsidRPr="00925CBA">
        <w:rPr>
          <w:rFonts w:cstheme="minorHAnsi"/>
          <w:bCs/>
        </w:rPr>
        <w:t>% since 19</w:t>
      </w:r>
      <w:r w:rsidR="00081A3B" w:rsidRPr="00925CBA">
        <w:rPr>
          <w:rFonts w:cstheme="minorHAnsi"/>
          <w:bCs/>
        </w:rPr>
        <w:t>7</w:t>
      </w:r>
      <w:r w:rsidR="00660BC7" w:rsidRPr="00925CBA">
        <w:rPr>
          <w:rFonts w:cstheme="minorHAnsi"/>
          <w:bCs/>
        </w:rPr>
        <w:t>0</w:t>
      </w:r>
      <w:r w:rsidR="0087334E" w:rsidRPr="00925CBA">
        <w:rPr>
          <w:rFonts w:cstheme="minorHAnsi"/>
          <w:bCs/>
        </w:rPr>
        <w:t xml:space="preserve">; </w:t>
      </w:r>
      <w:r w:rsidR="00081A3B" w:rsidRPr="00925CBA">
        <w:rPr>
          <w:rFonts w:cstheme="minorHAnsi"/>
          <w:bCs/>
        </w:rPr>
        <w:t xml:space="preserve">among </w:t>
      </w:r>
      <w:r w:rsidR="0087334E" w:rsidRPr="00925CBA">
        <w:rPr>
          <w:rFonts w:cstheme="minorHAnsi"/>
          <w:bCs/>
        </w:rPr>
        <w:t xml:space="preserve">the steepest declines of any </w:t>
      </w:r>
      <w:proofErr w:type="spellStart"/>
      <w:r w:rsidR="00081A3B" w:rsidRPr="00925CBA">
        <w:rPr>
          <w:rFonts w:cstheme="minorHAnsi"/>
          <w:bCs/>
        </w:rPr>
        <w:t>landbird</w:t>
      </w:r>
      <w:proofErr w:type="spellEnd"/>
      <w:r w:rsidR="00081A3B" w:rsidRPr="00925CBA">
        <w:rPr>
          <w:rFonts w:cstheme="minorHAnsi"/>
          <w:bCs/>
        </w:rPr>
        <w:t xml:space="preserve"> during th</w:t>
      </w:r>
      <w:r w:rsidR="00D73577" w:rsidRPr="00925CBA">
        <w:rPr>
          <w:rFonts w:cstheme="minorHAnsi"/>
          <w:bCs/>
        </w:rPr>
        <w:t>at</w:t>
      </w:r>
      <w:r w:rsidR="00081A3B" w:rsidRPr="00925CBA">
        <w:rPr>
          <w:rFonts w:cstheme="minorHAnsi"/>
          <w:bCs/>
        </w:rPr>
        <w:t xml:space="preserve"> period</w:t>
      </w:r>
      <w:r w:rsidR="00B70EE1">
        <w:rPr>
          <w:rFonts w:cstheme="minorHAnsi"/>
          <w:bCs/>
        </w:rPr>
        <w:t xml:space="preserve"> </w:t>
      </w:r>
      <w:r w:rsidR="00B70EE1" w:rsidRPr="009660BD">
        <w:rPr>
          <w:rFonts w:ascii="Calibri" w:hAnsi="Calibri" w:cs="Calibri"/>
        </w:rPr>
        <w:t>(Rosenberg et al. 2016; Sauer et al. 2017)</w:t>
      </w:r>
      <w:r w:rsidR="00BB5104" w:rsidRPr="00925CBA">
        <w:rPr>
          <w:rFonts w:cstheme="minorHAnsi"/>
          <w:bCs/>
        </w:rPr>
        <w:t>.</w:t>
      </w:r>
      <w:r>
        <w:rPr>
          <w:rFonts w:cstheme="minorHAnsi"/>
          <w:bCs/>
        </w:rPr>
        <w:t xml:space="preserve"> </w:t>
      </w:r>
      <w:r w:rsidR="0002169D" w:rsidRPr="00925CBA">
        <w:rPr>
          <w:rFonts w:cstheme="minorHAnsi"/>
          <w:bCs/>
        </w:rPr>
        <w:t xml:space="preserve">However, the reliability of these trend estimates is uncertain owing to the absence of BBS coverage </w:t>
      </w:r>
      <w:r w:rsidR="00DB7D88" w:rsidRPr="00925CBA">
        <w:rPr>
          <w:rFonts w:cstheme="minorHAnsi"/>
          <w:bCs/>
        </w:rPr>
        <w:t>throughout</w:t>
      </w:r>
      <w:r w:rsidR="0002169D" w:rsidRPr="00925CBA">
        <w:rPr>
          <w:rFonts w:cstheme="minorHAnsi"/>
          <w:bCs/>
        </w:rPr>
        <w:t xml:space="preserve"> the core of the species’ </w:t>
      </w:r>
      <w:r w:rsidR="00DD5497">
        <w:rPr>
          <w:rFonts w:cstheme="minorHAnsi"/>
          <w:bCs/>
        </w:rPr>
        <w:t xml:space="preserve">breeding </w:t>
      </w:r>
      <w:r w:rsidR="0002169D" w:rsidRPr="00925CBA">
        <w:rPr>
          <w:rFonts w:cstheme="minorHAnsi"/>
          <w:bCs/>
        </w:rPr>
        <w:t>range</w:t>
      </w:r>
      <w:r w:rsidR="00E5698E" w:rsidRPr="00925CBA">
        <w:rPr>
          <w:rFonts w:cstheme="minorHAnsi"/>
          <w:bCs/>
        </w:rPr>
        <w:t xml:space="preserve"> </w:t>
      </w:r>
      <w:r w:rsidR="00AB0570" w:rsidRPr="00AB0570">
        <w:rPr>
          <w:rFonts w:ascii="Calibri" w:hAnsi="Calibri" w:cs="Calibri"/>
        </w:rPr>
        <w:t>(Environment and Climate Change Canada 2019)</w:t>
      </w:r>
      <w:r w:rsidR="0002169D" w:rsidRPr="00925CBA">
        <w:rPr>
          <w:rFonts w:cstheme="minorHAnsi"/>
          <w:bCs/>
        </w:rPr>
        <w:t xml:space="preserve">. </w:t>
      </w:r>
      <w:r w:rsidR="00B70EE1">
        <w:rPr>
          <w:rFonts w:cstheme="minorHAnsi"/>
          <w:bCs/>
        </w:rPr>
        <w:t>Complementary monitoring methods are therefore needed for this species.</w:t>
      </w:r>
    </w:p>
    <w:p w14:paraId="7CB18478" w14:textId="0D7CC889" w:rsidR="00D73577" w:rsidRDefault="00B70EE1" w:rsidP="00BF5DC9">
      <w:pPr>
        <w:spacing w:before="120" w:after="120" w:line="360" w:lineRule="auto"/>
        <w:ind w:firstLine="360"/>
        <w:rPr>
          <w:rFonts w:cstheme="minorHAnsi"/>
          <w:bCs/>
        </w:rPr>
      </w:pPr>
      <w:r>
        <w:rPr>
          <w:rFonts w:cstheme="minorHAnsi"/>
          <w:bCs/>
        </w:rPr>
        <w:t xml:space="preserve">Here, we develop a Bayesian integrated population model </w:t>
      </w:r>
      <w:r w:rsidR="00BF5DC9">
        <w:rPr>
          <w:rFonts w:cstheme="minorHAnsi"/>
          <w:bCs/>
        </w:rPr>
        <w:t xml:space="preserve">to </w:t>
      </w:r>
      <w:r w:rsidR="00BF5DC9">
        <w:rPr>
          <w:rFonts w:cstheme="minorHAnsi"/>
          <w:bCs/>
          <w:iCs/>
        </w:rPr>
        <w:t xml:space="preserve">estimate regional and national population trends using repeated counts of migrants </w:t>
      </w:r>
      <w:r w:rsidR="0080552C">
        <w:rPr>
          <w:rFonts w:cstheme="minorHAnsi"/>
          <w:bCs/>
          <w:iCs/>
        </w:rPr>
        <w:t>from</w:t>
      </w:r>
      <w:r w:rsidR="00BF5DC9">
        <w:rPr>
          <w:rFonts w:cstheme="minorHAnsi"/>
          <w:bCs/>
          <w:iCs/>
        </w:rPr>
        <w:t xml:space="preserve"> a series of </w:t>
      </w:r>
      <w:r w:rsidR="0080552C">
        <w:rPr>
          <w:rFonts w:cstheme="minorHAnsi"/>
          <w:bCs/>
          <w:iCs/>
        </w:rPr>
        <w:t>monitoring stations, combined</w:t>
      </w:r>
      <w:r w:rsidR="00BF5DC9">
        <w:rPr>
          <w:rFonts w:cstheme="minorHAnsi"/>
          <w:bCs/>
          <w:iCs/>
        </w:rPr>
        <w:t xml:space="preserve"> </w:t>
      </w:r>
      <w:r w:rsidR="00BF5DC9" w:rsidRPr="00925CBA">
        <w:rPr>
          <w:rFonts w:cstheme="minorHAnsi"/>
          <w:bCs/>
          <w:iCs/>
        </w:rPr>
        <w:t xml:space="preserve">with </w:t>
      </w:r>
      <w:r w:rsidR="00BF5DC9">
        <w:rPr>
          <w:rFonts w:cstheme="minorHAnsi"/>
          <w:bCs/>
          <w:iCs/>
        </w:rPr>
        <w:t>estimates of station catchment</w:t>
      </w:r>
      <w:r w:rsidR="0080552C">
        <w:rPr>
          <w:rFonts w:cstheme="minorHAnsi"/>
          <w:bCs/>
          <w:iCs/>
        </w:rPr>
        <w:t>s</w:t>
      </w:r>
      <w:r w:rsidR="00BF5DC9">
        <w:rPr>
          <w:rFonts w:cstheme="minorHAnsi"/>
          <w:bCs/>
          <w:iCs/>
        </w:rPr>
        <w:t xml:space="preserve"> from </w:t>
      </w:r>
      <w:r w:rsidR="0080552C">
        <w:rPr>
          <w:rFonts w:cstheme="minorHAnsi"/>
          <w:bCs/>
          <w:iCs/>
        </w:rPr>
        <w:t>feather</w:t>
      </w:r>
      <w:r w:rsidR="00BF5DC9">
        <w:rPr>
          <w:rFonts w:cstheme="minorHAnsi"/>
          <w:bCs/>
          <w:iCs/>
        </w:rPr>
        <w:t xml:space="preserve"> </w:t>
      </w:r>
      <w:r w:rsidR="0080552C">
        <w:rPr>
          <w:rFonts w:cstheme="minorHAnsi"/>
          <w:bCs/>
          <w:iCs/>
        </w:rPr>
        <w:t xml:space="preserve">stable </w:t>
      </w:r>
      <w:r w:rsidR="00BF5DC9">
        <w:rPr>
          <w:rFonts w:cstheme="minorHAnsi"/>
          <w:bCs/>
          <w:iCs/>
        </w:rPr>
        <w:t xml:space="preserve">isotope analysis.  </w:t>
      </w:r>
      <w:r>
        <w:rPr>
          <w:rFonts w:cstheme="minorHAnsi"/>
          <w:bCs/>
        </w:rPr>
        <w:t xml:space="preserve">Our method </w:t>
      </w:r>
      <w:r w:rsidR="00BF5DC9">
        <w:rPr>
          <w:rFonts w:cstheme="minorHAnsi"/>
          <w:bCs/>
        </w:rPr>
        <w:t>synthesizes</w:t>
      </w:r>
      <w:r>
        <w:rPr>
          <w:rFonts w:cstheme="minorHAnsi"/>
          <w:bCs/>
        </w:rPr>
        <w:t xml:space="preserve"> trend information at a </w:t>
      </w:r>
      <w:r w:rsidR="00BF5DC9">
        <w:rPr>
          <w:rFonts w:cstheme="minorHAnsi"/>
          <w:bCs/>
        </w:rPr>
        <w:t>range-wide</w:t>
      </w:r>
      <w:r>
        <w:rPr>
          <w:rFonts w:cstheme="minorHAnsi"/>
          <w:bCs/>
        </w:rPr>
        <w:t xml:space="preserve"> scale</w:t>
      </w:r>
      <w:r w:rsidR="00BF5DC9">
        <w:rPr>
          <w:rFonts w:cstheme="minorHAnsi"/>
          <w:bCs/>
        </w:rPr>
        <w:t xml:space="preserve"> by “weighting” information from migration monitoring stations based on their catchment, thereby moving beyond station-by-station analyses conducted independently. We apply this analysis to Blackpoll Warbler and</w:t>
      </w:r>
      <w:r w:rsidR="00836D07">
        <w:rPr>
          <w:rFonts w:cstheme="minorHAnsi"/>
          <w:bCs/>
        </w:rPr>
        <w:t xml:space="preserve"> compare </w:t>
      </w:r>
      <w:r w:rsidR="00BF5DC9">
        <w:rPr>
          <w:rFonts w:cstheme="minorHAnsi"/>
          <w:bCs/>
        </w:rPr>
        <w:t>the resulting</w:t>
      </w:r>
      <w:r w:rsidR="00B33039">
        <w:rPr>
          <w:rFonts w:cstheme="minorHAnsi"/>
          <w:bCs/>
        </w:rPr>
        <w:t xml:space="preserve"> trend</w:t>
      </w:r>
      <w:r w:rsidR="00836D07">
        <w:rPr>
          <w:rFonts w:cstheme="minorHAnsi"/>
          <w:bCs/>
        </w:rPr>
        <w:t xml:space="preserve"> estimates</w:t>
      </w:r>
      <w:r w:rsidR="00B33039">
        <w:rPr>
          <w:rFonts w:cstheme="minorHAnsi"/>
          <w:bCs/>
        </w:rPr>
        <w:t xml:space="preserve"> </w:t>
      </w:r>
      <w:r w:rsidR="00836D07">
        <w:rPr>
          <w:rFonts w:cstheme="minorHAnsi"/>
          <w:bCs/>
        </w:rPr>
        <w:t>to those from conventional Breeding Bird Survey analysis</w:t>
      </w:r>
      <w:r w:rsidR="00F27CBF">
        <w:rPr>
          <w:rFonts w:cstheme="minorHAnsi"/>
          <w:bCs/>
        </w:rPr>
        <w:t xml:space="preserve">. </w:t>
      </w:r>
      <w:r w:rsidR="00B33039">
        <w:rPr>
          <w:rFonts w:cstheme="minorHAnsi"/>
          <w:bCs/>
        </w:rPr>
        <w:t xml:space="preserve">We </w:t>
      </w:r>
      <w:r w:rsidR="008E57A0">
        <w:rPr>
          <w:rFonts w:cstheme="minorHAnsi"/>
          <w:bCs/>
        </w:rPr>
        <w:t>also describe how this</w:t>
      </w:r>
      <w:r w:rsidR="00AF0842" w:rsidRPr="00925CBA">
        <w:rPr>
          <w:rFonts w:cstheme="minorHAnsi"/>
          <w:bCs/>
        </w:rPr>
        <w:t xml:space="preserve"> </w:t>
      </w:r>
      <w:r w:rsidR="00B33039">
        <w:rPr>
          <w:rFonts w:cstheme="minorHAnsi"/>
          <w:bCs/>
        </w:rPr>
        <w:t xml:space="preserve">analytical </w:t>
      </w:r>
      <w:r w:rsidR="004F3A85" w:rsidRPr="00925CBA">
        <w:rPr>
          <w:rFonts w:cstheme="minorHAnsi"/>
          <w:bCs/>
        </w:rPr>
        <w:t xml:space="preserve">framework </w:t>
      </w:r>
      <w:r w:rsidR="00BF5DC9">
        <w:rPr>
          <w:rFonts w:cstheme="minorHAnsi"/>
          <w:bCs/>
        </w:rPr>
        <w:t xml:space="preserve">can </w:t>
      </w:r>
      <w:r w:rsidR="004F3A85" w:rsidRPr="00925CBA">
        <w:rPr>
          <w:rFonts w:cstheme="minorHAnsi"/>
          <w:bCs/>
        </w:rPr>
        <w:t xml:space="preserve">be readily applied to other </w:t>
      </w:r>
      <w:r w:rsidR="001C1F30" w:rsidRPr="00925CBA">
        <w:rPr>
          <w:rFonts w:cstheme="minorHAnsi"/>
          <w:bCs/>
        </w:rPr>
        <w:t xml:space="preserve">migratory </w:t>
      </w:r>
      <w:r w:rsidR="00A205EB">
        <w:rPr>
          <w:rFonts w:cstheme="minorHAnsi"/>
          <w:bCs/>
        </w:rPr>
        <w:t xml:space="preserve">boreal </w:t>
      </w:r>
      <w:r w:rsidR="004F3A85" w:rsidRPr="00925CBA">
        <w:rPr>
          <w:rFonts w:cstheme="minorHAnsi"/>
          <w:bCs/>
        </w:rPr>
        <w:t>species</w:t>
      </w:r>
      <w:r w:rsidR="00AF0842" w:rsidRPr="00925CBA">
        <w:rPr>
          <w:rFonts w:cstheme="minorHAnsi"/>
          <w:bCs/>
        </w:rPr>
        <w:t xml:space="preserve"> to</w:t>
      </w:r>
      <w:r w:rsidR="006445BC" w:rsidRPr="00925CBA">
        <w:rPr>
          <w:rFonts w:cstheme="minorHAnsi"/>
          <w:bCs/>
        </w:rPr>
        <w:t xml:space="preserve"> </w:t>
      </w:r>
      <w:r w:rsidR="00AF0842" w:rsidRPr="00925CBA">
        <w:rPr>
          <w:rFonts w:cstheme="minorHAnsi"/>
          <w:bCs/>
        </w:rPr>
        <w:t>generate</w:t>
      </w:r>
      <w:r w:rsidR="006445BC" w:rsidRPr="00925CBA">
        <w:rPr>
          <w:rFonts w:cstheme="minorHAnsi"/>
          <w:bCs/>
        </w:rPr>
        <w:t xml:space="preserve"> estimates of </w:t>
      </w:r>
      <w:r w:rsidR="00AF0842" w:rsidRPr="00925CBA">
        <w:rPr>
          <w:rFonts w:cstheme="minorHAnsi"/>
          <w:bCs/>
        </w:rPr>
        <w:t xml:space="preserve">range-wide </w:t>
      </w:r>
      <w:r w:rsidR="006445BC" w:rsidRPr="00925CBA">
        <w:rPr>
          <w:rFonts w:cstheme="minorHAnsi"/>
          <w:bCs/>
        </w:rPr>
        <w:t>population trend</w:t>
      </w:r>
      <w:r w:rsidR="00AF0842" w:rsidRPr="00925CBA">
        <w:rPr>
          <w:rFonts w:cstheme="minorHAnsi"/>
          <w:bCs/>
        </w:rPr>
        <w:t>s</w:t>
      </w:r>
      <w:r w:rsidR="00BF5DC9">
        <w:rPr>
          <w:rFonts w:cstheme="minorHAnsi"/>
          <w:bCs/>
        </w:rPr>
        <w:t xml:space="preserve">, and we provide </w:t>
      </w:r>
      <w:r w:rsidR="00AF0842" w:rsidRPr="00925CBA">
        <w:rPr>
          <w:rFonts w:cstheme="minorHAnsi"/>
          <w:bCs/>
        </w:rPr>
        <w:t xml:space="preserve">fully documented R code and guidance for </w:t>
      </w:r>
      <w:r w:rsidR="00BF5DC9">
        <w:rPr>
          <w:rFonts w:cstheme="minorHAnsi"/>
          <w:bCs/>
        </w:rPr>
        <w:t>expanding this method to other species.</w:t>
      </w:r>
    </w:p>
    <w:p w14:paraId="088981B1" w14:textId="77777777" w:rsidR="00B123E7" w:rsidRPr="00925CBA" w:rsidRDefault="00B123E7" w:rsidP="00BF5DC9">
      <w:pPr>
        <w:spacing w:before="120" w:after="120" w:line="360" w:lineRule="auto"/>
        <w:ind w:firstLine="360"/>
        <w:rPr>
          <w:rFonts w:cstheme="minorHAnsi"/>
          <w:bCs/>
        </w:rPr>
      </w:pPr>
    </w:p>
    <w:p w14:paraId="01F28355" w14:textId="4A6A1E32" w:rsidR="00DC0FEC" w:rsidRDefault="00AB6BFB" w:rsidP="00D53F8D">
      <w:pPr>
        <w:rPr>
          <w:rFonts w:cstheme="minorHAnsi"/>
          <w:b/>
        </w:rPr>
      </w:pPr>
      <w:r w:rsidRPr="00925CBA">
        <w:rPr>
          <w:rFonts w:cstheme="minorHAnsi"/>
          <w:b/>
        </w:rPr>
        <w:t>Methods</w:t>
      </w:r>
    </w:p>
    <w:p w14:paraId="342B7F01" w14:textId="67B9A605" w:rsidR="008E57A0" w:rsidRPr="008E57A0" w:rsidRDefault="008E57A0" w:rsidP="00D53F8D">
      <w:pPr>
        <w:rPr>
          <w:rFonts w:cstheme="minorHAnsi"/>
          <w:bCs/>
          <w:i/>
          <w:iCs/>
        </w:rPr>
      </w:pPr>
      <w:r>
        <w:rPr>
          <w:rFonts w:cstheme="minorHAnsi"/>
          <w:bCs/>
          <w:i/>
          <w:iCs/>
        </w:rPr>
        <w:t>Migration count data</w:t>
      </w:r>
    </w:p>
    <w:p w14:paraId="19591EBE" w14:textId="7AB2F973" w:rsidR="008E57A0" w:rsidRDefault="008E57A0" w:rsidP="008E57A0">
      <w:pPr>
        <w:spacing w:before="120" w:after="120" w:line="360" w:lineRule="auto"/>
        <w:ind w:firstLine="720"/>
        <w:rPr>
          <w:rFonts w:cstheme="minorHAnsi"/>
          <w:bCs/>
          <w:iCs/>
        </w:rPr>
      </w:pPr>
      <w:r>
        <w:rPr>
          <w:rFonts w:cstheme="minorHAnsi"/>
          <w:bCs/>
          <w:iCs/>
        </w:rPr>
        <w:lastRenderedPageBreak/>
        <w:t xml:space="preserve">Our statistical model </w:t>
      </w:r>
      <w:r w:rsidR="00F00392">
        <w:rPr>
          <w:rFonts w:cstheme="minorHAnsi"/>
          <w:bCs/>
          <w:iCs/>
        </w:rPr>
        <w:t>uses</w:t>
      </w:r>
      <w:r>
        <w:rPr>
          <w:rFonts w:cstheme="minorHAnsi"/>
          <w:bCs/>
          <w:iCs/>
        </w:rPr>
        <w:t xml:space="preserve"> time series of migration counts</w:t>
      </w:r>
      <w:r w:rsidR="00226DBD">
        <w:rPr>
          <w:rFonts w:cstheme="minorHAnsi"/>
          <w:bCs/>
          <w:iCs/>
        </w:rPr>
        <w:t xml:space="preserve"> (i.e., number of birds counted per day)</w:t>
      </w:r>
      <w:r>
        <w:rPr>
          <w:rFonts w:cstheme="minorHAnsi"/>
          <w:bCs/>
          <w:iCs/>
        </w:rPr>
        <w:t xml:space="preserve"> collected at a network of permanent monitoring locations across Canada and the United States. The Canadian Migration Monitoring Network uses</w:t>
      </w:r>
      <w:r w:rsidR="0077669C" w:rsidRPr="00810DB0">
        <w:rPr>
          <w:rFonts w:cstheme="minorHAnsi"/>
          <w:bCs/>
          <w:iCs/>
        </w:rPr>
        <w:t xml:space="preserve"> station-specific standards to collect avian counts during the </w:t>
      </w:r>
      <w:r w:rsidR="00026D5F">
        <w:rPr>
          <w:rFonts w:cstheme="minorHAnsi"/>
          <w:bCs/>
          <w:iCs/>
        </w:rPr>
        <w:t>pre-breeding (“spring”)</w:t>
      </w:r>
      <w:r w:rsidR="0077669C" w:rsidRPr="00810DB0">
        <w:rPr>
          <w:rFonts w:cstheme="minorHAnsi"/>
          <w:bCs/>
          <w:iCs/>
        </w:rPr>
        <w:t xml:space="preserve"> and/or </w:t>
      </w:r>
      <w:r w:rsidR="00026D5F">
        <w:rPr>
          <w:rFonts w:cstheme="minorHAnsi"/>
          <w:bCs/>
          <w:iCs/>
        </w:rPr>
        <w:t xml:space="preserve">post-breeding (“fall”) </w:t>
      </w:r>
      <w:r w:rsidR="0077669C" w:rsidRPr="00810DB0">
        <w:rPr>
          <w:rFonts w:cstheme="minorHAnsi"/>
          <w:bCs/>
          <w:iCs/>
        </w:rPr>
        <w:t>migration seasons. Operations are daily, weather permi</w:t>
      </w:r>
      <w:r w:rsidR="00026D5F">
        <w:rPr>
          <w:rFonts w:cstheme="minorHAnsi"/>
          <w:bCs/>
          <w:iCs/>
        </w:rPr>
        <w:t>tting, during migration seasons</w:t>
      </w:r>
      <w:r w:rsidR="0077669C" w:rsidRPr="00810DB0">
        <w:rPr>
          <w:rFonts w:cstheme="minorHAnsi"/>
          <w:bCs/>
          <w:iCs/>
        </w:rPr>
        <w:t>. The most used count approaches include banding captures using mist nets</w:t>
      </w:r>
      <w:r w:rsidR="0077669C">
        <w:rPr>
          <w:rFonts w:cstheme="minorHAnsi"/>
          <w:bCs/>
          <w:iCs/>
        </w:rPr>
        <w:t xml:space="preserve"> </w:t>
      </w:r>
      <w:r w:rsidR="0077669C" w:rsidRPr="00810DB0">
        <w:rPr>
          <w:rFonts w:cstheme="minorHAnsi"/>
          <w:bCs/>
          <w:iCs/>
        </w:rPr>
        <w:t xml:space="preserve">and </w:t>
      </w:r>
      <w:r w:rsidR="0077669C">
        <w:rPr>
          <w:rFonts w:cstheme="minorHAnsi"/>
          <w:bCs/>
          <w:iCs/>
        </w:rPr>
        <w:t>visual counts (hereafter ‘</w:t>
      </w:r>
      <w:r w:rsidR="0077669C" w:rsidRPr="00810DB0">
        <w:rPr>
          <w:rFonts w:cstheme="minorHAnsi"/>
          <w:bCs/>
          <w:iCs/>
        </w:rPr>
        <w:t>cen</w:t>
      </w:r>
      <w:r w:rsidR="0077669C">
        <w:rPr>
          <w:rFonts w:cstheme="minorHAnsi"/>
          <w:bCs/>
          <w:iCs/>
        </w:rPr>
        <w:t>su</w:t>
      </w:r>
      <w:r w:rsidR="0077669C" w:rsidRPr="00810DB0">
        <w:rPr>
          <w:rFonts w:cstheme="minorHAnsi"/>
          <w:bCs/>
          <w:iCs/>
        </w:rPr>
        <w:t>s</w:t>
      </w:r>
      <w:r w:rsidR="0077669C">
        <w:rPr>
          <w:rFonts w:cstheme="minorHAnsi"/>
          <w:bCs/>
          <w:iCs/>
        </w:rPr>
        <w:t>e</w:t>
      </w:r>
      <w:r w:rsidR="0077669C" w:rsidRPr="00810DB0">
        <w:rPr>
          <w:rFonts w:cstheme="minorHAnsi"/>
          <w:bCs/>
          <w:iCs/>
        </w:rPr>
        <w:t>s</w:t>
      </w:r>
      <w:r w:rsidR="0077669C">
        <w:rPr>
          <w:rFonts w:cstheme="minorHAnsi"/>
          <w:bCs/>
          <w:iCs/>
        </w:rPr>
        <w:t>’) that</w:t>
      </w:r>
      <w:r w:rsidR="0077669C" w:rsidRPr="00810DB0">
        <w:rPr>
          <w:rFonts w:cstheme="minorHAnsi"/>
          <w:bCs/>
          <w:iCs/>
        </w:rPr>
        <w:t xml:space="preserve"> </w:t>
      </w:r>
      <w:r w:rsidR="0077669C">
        <w:rPr>
          <w:rFonts w:cstheme="minorHAnsi"/>
          <w:bCs/>
          <w:iCs/>
        </w:rPr>
        <w:t>record</w:t>
      </w:r>
      <w:r w:rsidR="0077669C" w:rsidRPr="00810DB0">
        <w:rPr>
          <w:rFonts w:cstheme="minorHAnsi"/>
          <w:bCs/>
          <w:iCs/>
        </w:rPr>
        <w:t xml:space="preserve"> all birds</w:t>
      </w:r>
      <w:r w:rsidR="0077669C">
        <w:rPr>
          <w:rFonts w:cstheme="minorHAnsi"/>
          <w:bCs/>
          <w:iCs/>
        </w:rPr>
        <w:t xml:space="preserve"> detected</w:t>
      </w:r>
      <w:r w:rsidR="0077669C" w:rsidRPr="00810DB0">
        <w:rPr>
          <w:rFonts w:cstheme="minorHAnsi"/>
          <w:bCs/>
          <w:iCs/>
        </w:rPr>
        <w:t xml:space="preserve"> in a specified area during a specified time. Banding is generally done for 6 hours starting a half-hour pre-dawn at fixed net locations. The length of census counts can vary from one hour (e.g., counting birds along a ‘</w:t>
      </w:r>
      <w:r w:rsidR="0077669C">
        <w:rPr>
          <w:rFonts w:cstheme="minorHAnsi"/>
          <w:bCs/>
          <w:iCs/>
        </w:rPr>
        <w:t>standard’</w:t>
      </w:r>
      <w:r w:rsidR="0077669C" w:rsidRPr="00810DB0">
        <w:rPr>
          <w:rFonts w:cstheme="minorHAnsi"/>
          <w:bCs/>
          <w:iCs/>
        </w:rPr>
        <w:t xml:space="preserve"> route) to more than six hours (e.g., continuous counts from a fixed point). Count protocols vary </w:t>
      </w:r>
      <w:r w:rsidR="0077669C">
        <w:rPr>
          <w:rFonts w:cstheme="minorHAnsi"/>
          <w:bCs/>
          <w:iCs/>
        </w:rPr>
        <w:t xml:space="preserve">among </w:t>
      </w:r>
      <w:r w:rsidR="0077669C" w:rsidRPr="00810DB0">
        <w:rPr>
          <w:rFonts w:cstheme="minorHAnsi"/>
          <w:bCs/>
          <w:iCs/>
        </w:rPr>
        <w:t xml:space="preserve">stations, but within a station the count methods </w:t>
      </w:r>
      <w:r w:rsidR="0077669C">
        <w:rPr>
          <w:rFonts w:cstheme="minorHAnsi"/>
          <w:bCs/>
          <w:iCs/>
        </w:rPr>
        <w:t xml:space="preserve">and daily effort are standardized and </w:t>
      </w:r>
      <w:r w:rsidR="0077669C" w:rsidRPr="00810DB0">
        <w:rPr>
          <w:rFonts w:cstheme="minorHAnsi"/>
          <w:bCs/>
          <w:iCs/>
        </w:rPr>
        <w:t>remain consistent over time (Crewe et al. 2008)</w:t>
      </w:r>
      <w:r w:rsidR="0077669C">
        <w:rPr>
          <w:rFonts w:cstheme="minorHAnsi"/>
          <w:bCs/>
          <w:iCs/>
        </w:rPr>
        <w:t xml:space="preserve">. </w:t>
      </w:r>
    </w:p>
    <w:p w14:paraId="3CE5D65B" w14:textId="50D0FFE7" w:rsidR="00AF6A9A" w:rsidRDefault="00BF35A5" w:rsidP="00EC5567">
      <w:pPr>
        <w:spacing w:before="120" w:after="120" w:line="360" w:lineRule="auto"/>
        <w:ind w:firstLine="720"/>
        <w:rPr>
          <w:rFonts w:cstheme="minorHAnsi"/>
          <w:bCs/>
          <w:iCs/>
        </w:rPr>
      </w:pPr>
      <w:r>
        <w:rPr>
          <w:rFonts w:cstheme="minorHAnsi"/>
          <w:bCs/>
          <w:iCs/>
        </w:rPr>
        <w:t xml:space="preserve">For </w:t>
      </w:r>
      <w:r w:rsidR="0077669C" w:rsidRPr="00810DB0">
        <w:rPr>
          <w:rFonts w:cstheme="minorHAnsi"/>
          <w:bCs/>
          <w:iCs/>
        </w:rPr>
        <w:t xml:space="preserve">U.S. bird observatories, net locations </w:t>
      </w:r>
      <w:r w:rsidR="00646148">
        <w:rPr>
          <w:rFonts w:cstheme="minorHAnsi"/>
          <w:bCs/>
          <w:iCs/>
        </w:rPr>
        <w:t>are</w:t>
      </w:r>
      <w:r w:rsidR="0077669C" w:rsidRPr="00810DB0">
        <w:rPr>
          <w:rFonts w:cstheme="minorHAnsi"/>
          <w:bCs/>
          <w:iCs/>
        </w:rPr>
        <w:t xml:space="preserve"> usually fixed</w:t>
      </w:r>
      <w:r w:rsidR="00646148">
        <w:rPr>
          <w:rFonts w:cstheme="minorHAnsi"/>
          <w:bCs/>
          <w:iCs/>
        </w:rPr>
        <w:t xml:space="preserve">, </w:t>
      </w:r>
      <w:r>
        <w:rPr>
          <w:rFonts w:cstheme="minorHAnsi"/>
          <w:bCs/>
          <w:iCs/>
        </w:rPr>
        <w:t>operate similar hours to</w:t>
      </w:r>
      <w:r w:rsidR="0077669C" w:rsidRPr="00810DB0">
        <w:rPr>
          <w:rFonts w:cstheme="minorHAnsi"/>
          <w:bCs/>
          <w:iCs/>
        </w:rPr>
        <w:t xml:space="preserve"> those at CMMN stations, and </w:t>
      </w:r>
      <w:r>
        <w:rPr>
          <w:rFonts w:cstheme="minorHAnsi"/>
          <w:bCs/>
          <w:iCs/>
        </w:rPr>
        <w:t>sample</w:t>
      </w:r>
      <w:r w:rsidR="00646148">
        <w:rPr>
          <w:rFonts w:cstheme="minorHAnsi"/>
          <w:bCs/>
          <w:iCs/>
        </w:rPr>
        <w:t xml:space="preserve"> at </w:t>
      </w:r>
      <w:r w:rsidR="0077669C" w:rsidRPr="00810DB0">
        <w:rPr>
          <w:rFonts w:cstheme="minorHAnsi"/>
          <w:bCs/>
          <w:iCs/>
        </w:rPr>
        <w:t>least 5 days</w:t>
      </w:r>
      <w:r w:rsidR="0077669C">
        <w:rPr>
          <w:rFonts w:cstheme="minorHAnsi"/>
          <w:bCs/>
          <w:iCs/>
        </w:rPr>
        <w:t xml:space="preserve"> per </w:t>
      </w:r>
      <w:r w:rsidR="0077669C" w:rsidRPr="00810DB0">
        <w:rPr>
          <w:rFonts w:cstheme="minorHAnsi"/>
          <w:bCs/>
          <w:iCs/>
        </w:rPr>
        <w:t>week during spring and/or fall migrations. However, some stations ha</w:t>
      </w:r>
      <w:r w:rsidR="00700E94">
        <w:rPr>
          <w:rFonts w:cstheme="minorHAnsi"/>
          <w:bCs/>
          <w:iCs/>
        </w:rPr>
        <w:t>ve</w:t>
      </w:r>
      <w:r w:rsidR="0077669C" w:rsidRPr="00810DB0">
        <w:rPr>
          <w:rFonts w:cstheme="minorHAnsi"/>
          <w:bCs/>
          <w:iCs/>
        </w:rPr>
        <w:t xml:space="preserve"> variable daily hours and/or number of nets</w:t>
      </w:r>
      <w:r w:rsidR="0077669C">
        <w:rPr>
          <w:rFonts w:cstheme="minorHAnsi"/>
          <w:bCs/>
          <w:iCs/>
        </w:rPr>
        <w:t xml:space="preserve">. Accordingly, the number of net-hours each day </w:t>
      </w:r>
      <w:r w:rsidR="00646148">
        <w:rPr>
          <w:rFonts w:cstheme="minorHAnsi"/>
          <w:bCs/>
          <w:iCs/>
        </w:rPr>
        <w:t xml:space="preserve">can be </w:t>
      </w:r>
      <w:r w:rsidR="0077669C">
        <w:rPr>
          <w:rFonts w:cstheme="minorHAnsi"/>
          <w:bCs/>
          <w:iCs/>
        </w:rPr>
        <w:t xml:space="preserve">used as a statistical offset in </w:t>
      </w:r>
      <w:r>
        <w:rPr>
          <w:rFonts w:cstheme="minorHAnsi"/>
          <w:bCs/>
          <w:iCs/>
        </w:rPr>
        <w:t xml:space="preserve">the </w:t>
      </w:r>
      <w:r w:rsidR="0077669C">
        <w:rPr>
          <w:rFonts w:cstheme="minorHAnsi"/>
          <w:bCs/>
          <w:iCs/>
        </w:rPr>
        <w:t>analys</w:t>
      </w:r>
      <w:r>
        <w:rPr>
          <w:rFonts w:cstheme="minorHAnsi"/>
          <w:bCs/>
          <w:iCs/>
        </w:rPr>
        <w:t>i</w:t>
      </w:r>
      <w:r w:rsidR="0077669C">
        <w:rPr>
          <w:rFonts w:cstheme="minorHAnsi"/>
          <w:bCs/>
          <w:iCs/>
        </w:rPr>
        <w:t>s</w:t>
      </w:r>
      <w:r w:rsidR="0077669C" w:rsidRPr="00810DB0">
        <w:rPr>
          <w:rFonts w:cstheme="minorHAnsi"/>
          <w:bCs/>
          <w:iCs/>
        </w:rPr>
        <w:t xml:space="preserve">. </w:t>
      </w:r>
      <w:r w:rsidR="0077669C">
        <w:rPr>
          <w:rFonts w:cstheme="minorHAnsi"/>
          <w:bCs/>
          <w:iCs/>
        </w:rPr>
        <w:t xml:space="preserve"> </w:t>
      </w:r>
      <w:r w:rsidR="0091186E">
        <w:rPr>
          <w:rFonts w:cstheme="minorHAnsi"/>
          <w:bCs/>
          <w:iCs/>
        </w:rPr>
        <w:t xml:space="preserve">Models </w:t>
      </w:r>
      <w:r>
        <w:rPr>
          <w:rFonts w:cstheme="minorHAnsi"/>
          <w:bCs/>
          <w:iCs/>
        </w:rPr>
        <w:t xml:space="preserve">herein </w:t>
      </w:r>
      <w:r w:rsidR="0091186E">
        <w:rPr>
          <w:rFonts w:cstheme="minorHAnsi"/>
          <w:bCs/>
          <w:iCs/>
        </w:rPr>
        <w:t>were developed</w:t>
      </w:r>
      <w:r w:rsidR="00B60E27">
        <w:rPr>
          <w:rFonts w:cstheme="minorHAnsi"/>
          <w:bCs/>
          <w:iCs/>
        </w:rPr>
        <w:t xml:space="preserve"> to accommodate </w:t>
      </w:r>
      <w:r w:rsidR="0091186E" w:rsidRPr="0091186E">
        <w:rPr>
          <w:rFonts w:cstheme="minorHAnsi"/>
          <w:bCs/>
          <w:iCs/>
        </w:rPr>
        <w:t>daily sum</w:t>
      </w:r>
      <w:r w:rsidR="00B60E27">
        <w:rPr>
          <w:rFonts w:cstheme="minorHAnsi"/>
          <w:bCs/>
          <w:iCs/>
        </w:rPr>
        <w:t>s</w:t>
      </w:r>
      <w:r w:rsidR="0091186E" w:rsidRPr="0091186E">
        <w:rPr>
          <w:rFonts w:cstheme="minorHAnsi"/>
          <w:bCs/>
          <w:iCs/>
        </w:rPr>
        <w:t xml:space="preserve"> of standard counts </w:t>
      </w:r>
      <w:r w:rsidR="0091186E">
        <w:rPr>
          <w:rFonts w:cstheme="minorHAnsi"/>
          <w:bCs/>
          <w:iCs/>
        </w:rPr>
        <w:t xml:space="preserve">for individual stations (e.g., </w:t>
      </w:r>
      <w:r w:rsidR="0091186E" w:rsidRPr="0091186E">
        <w:rPr>
          <w:rFonts w:cstheme="minorHAnsi"/>
          <w:bCs/>
          <w:iCs/>
        </w:rPr>
        <w:t>the number of newly banded birds plus</w:t>
      </w:r>
      <w:r w:rsidR="0091186E">
        <w:rPr>
          <w:rFonts w:cstheme="minorHAnsi"/>
          <w:bCs/>
          <w:iCs/>
        </w:rPr>
        <w:t xml:space="preserve"> </w:t>
      </w:r>
      <w:r w:rsidR="0091186E" w:rsidRPr="0091186E">
        <w:rPr>
          <w:rFonts w:cstheme="minorHAnsi"/>
          <w:bCs/>
          <w:iCs/>
        </w:rPr>
        <w:t>the totals from census</w:t>
      </w:r>
      <w:r w:rsidR="0091186E">
        <w:rPr>
          <w:rFonts w:cstheme="minorHAnsi"/>
          <w:bCs/>
          <w:iCs/>
        </w:rPr>
        <w:t>)</w:t>
      </w:r>
      <w:r w:rsidR="0091186E" w:rsidRPr="0091186E">
        <w:rPr>
          <w:rFonts w:cstheme="minorHAnsi"/>
          <w:bCs/>
          <w:iCs/>
        </w:rPr>
        <w:t>.</w:t>
      </w:r>
      <w:r>
        <w:rPr>
          <w:rFonts w:cstheme="minorHAnsi"/>
          <w:bCs/>
          <w:iCs/>
        </w:rPr>
        <w:t xml:space="preserve"> </w:t>
      </w:r>
      <w:r w:rsidR="00AF6A9A">
        <w:rPr>
          <w:rFonts w:cstheme="minorHAnsi"/>
          <w:bCs/>
          <w:iCs/>
        </w:rPr>
        <w:t xml:space="preserve">For our case study on Blackpoll Warbler, </w:t>
      </w:r>
      <w:r w:rsidR="00700E94">
        <w:rPr>
          <w:rFonts w:cstheme="minorHAnsi"/>
          <w:bCs/>
          <w:iCs/>
        </w:rPr>
        <w:t xml:space="preserve">daily </w:t>
      </w:r>
      <w:r w:rsidR="00AF6A9A">
        <w:rPr>
          <w:rFonts w:cstheme="minorHAnsi"/>
          <w:bCs/>
          <w:iCs/>
        </w:rPr>
        <w:t xml:space="preserve">counts </w:t>
      </w:r>
      <w:r w:rsidR="00700E94">
        <w:rPr>
          <w:rFonts w:cstheme="minorHAnsi"/>
          <w:bCs/>
          <w:iCs/>
        </w:rPr>
        <w:t xml:space="preserve">were available for </w:t>
      </w:r>
      <w:r w:rsidR="00EE240A">
        <w:rPr>
          <w:rFonts w:cstheme="minorHAnsi"/>
          <w:bCs/>
          <w:iCs/>
        </w:rPr>
        <w:t>13 monitoring</w:t>
      </w:r>
      <w:r w:rsidR="00700E94">
        <w:rPr>
          <w:rFonts w:cstheme="minorHAnsi"/>
          <w:bCs/>
          <w:iCs/>
        </w:rPr>
        <w:t xml:space="preserve"> sites </w:t>
      </w:r>
      <w:r w:rsidR="00F00392">
        <w:rPr>
          <w:rFonts w:cstheme="minorHAnsi"/>
          <w:bCs/>
          <w:iCs/>
        </w:rPr>
        <w:t>during pre-breeding migration</w:t>
      </w:r>
      <w:r w:rsidR="00700E94">
        <w:rPr>
          <w:rFonts w:cstheme="minorHAnsi"/>
          <w:bCs/>
          <w:iCs/>
        </w:rPr>
        <w:t xml:space="preserve"> and </w:t>
      </w:r>
      <w:r w:rsidR="00EE240A">
        <w:rPr>
          <w:rFonts w:cstheme="minorHAnsi"/>
          <w:bCs/>
          <w:iCs/>
        </w:rPr>
        <w:t>monitoring 18</w:t>
      </w:r>
      <w:r w:rsidR="00700E94">
        <w:rPr>
          <w:rFonts w:cstheme="minorHAnsi"/>
          <w:bCs/>
          <w:iCs/>
        </w:rPr>
        <w:t xml:space="preserve"> sites in </w:t>
      </w:r>
      <w:r w:rsidR="00F00392">
        <w:rPr>
          <w:rFonts w:cstheme="minorHAnsi"/>
          <w:bCs/>
          <w:iCs/>
        </w:rPr>
        <w:t>post-breeding migration</w:t>
      </w:r>
      <w:r w:rsidR="00EC5567">
        <w:rPr>
          <w:rFonts w:cstheme="minorHAnsi"/>
          <w:bCs/>
          <w:iCs/>
        </w:rPr>
        <w:t xml:space="preserve"> (Table 1)</w:t>
      </w:r>
      <w:r w:rsidR="00F00392">
        <w:rPr>
          <w:rFonts w:cstheme="minorHAnsi"/>
          <w:bCs/>
          <w:iCs/>
        </w:rPr>
        <w:t>.</w:t>
      </w:r>
      <w:r w:rsidR="00700E94">
        <w:rPr>
          <w:rFonts w:cstheme="minorHAnsi"/>
          <w:bCs/>
          <w:iCs/>
        </w:rPr>
        <w:t xml:space="preserve">  </w:t>
      </w:r>
    </w:p>
    <w:p w14:paraId="7E437326" w14:textId="585D2E29" w:rsidR="00FF70AD" w:rsidRDefault="00FF70AD" w:rsidP="00FF70AD">
      <w:pPr>
        <w:spacing w:before="120" w:after="120" w:line="360" w:lineRule="auto"/>
        <w:ind w:firstLine="720"/>
        <w:rPr>
          <w:rFonts w:cstheme="minorHAnsi"/>
          <w:bCs/>
          <w:iCs/>
        </w:rPr>
      </w:pPr>
    </w:p>
    <w:p w14:paraId="65475377" w14:textId="5664907E" w:rsidR="008E57A0" w:rsidRPr="008E57A0" w:rsidRDefault="008E57A0" w:rsidP="008E57A0">
      <w:pPr>
        <w:rPr>
          <w:rFonts w:cstheme="minorHAnsi"/>
          <w:bCs/>
          <w:i/>
          <w:iCs/>
        </w:rPr>
      </w:pPr>
      <w:r>
        <w:rPr>
          <w:rFonts w:cstheme="minorHAnsi"/>
          <w:bCs/>
          <w:i/>
          <w:iCs/>
        </w:rPr>
        <w:t>Migration station catchment</w:t>
      </w:r>
    </w:p>
    <w:p w14:paraId="232A2FB3" w14:textId="5A1A48B6" w:rsidR="00847C59" w:rsidRDefault="00AF6A9A" w:rsidP="00847C59">
      <w:pPr>
        <w:spacing w:before="120" w:after="120" w:line="360" w:lineRule="auto"/>
        <w:ind w:firstLine="720"/>
        <w:rPr>
          <w:rFonts w:cstheme="minorHAnsi"/>
          <w:bCs/>
          <w:iCs/>
        </w:rPr>
      </w:pPr>
      <w:r>
        <w:rPr>
          <w:rFonts w:cstheme="minorHAnsi"/>
          <w:bCs/>
          <w:iCs/>
        </w:rPr>
        <w:t xml:space="preserve">Our approach </w:t>
      </w:r>
      <w:r w:rsidR="00026D5F">
        <w:rPr>
          <w:rFonts w:cstheme="minorHAnsi"/>
          <w:bCs/>
          <w:iCs/>
        </w:rPr>
        <w:t>attempts to estimate</w:t>
      </w:r>
      <w:r>
        <w:rPr>
          <w:rFonts w:cstheme="minorHAnsi"/>
          <w:bCs/>
          <w:iCs/>
        </w:rPr>
        <w:t xml:space="preserve"> population trends within pre-defined geographic strata</w:t>
      </w:r>
      <w:r w:rsidR="004C3696">
        <w:rPr>
          <w:rFonts w:cstheme="minorHAnsi"/>
          <w:bCs/>
          <w:iCs/>
        </w:rPr>
        <w:t>,</w:t>
      </w:r>
      <w:r>
        <w:rPr>
          <w:rFonts w:cstheme="minorHAnsi"/>
          <w:bCs/>
          <w:iCs/>
        </w:rPr>
        <w:t xml:space="preserve"> from which birds arriving at migration monitoring stations </w:t>
      </w:r>
      <w:r w:rsidR="004C3696">
        <w:rPr>
          <w:rFonts w:cstheme="minorHAnsi"/>
          <w:bCs/>
          <w:iCs/>
        </w:rPr>
        <w:t xml:space="preserve">are estimated to have </w:t>
      </w:r>
      <w:r>
        <w:rPr>
          <w:rFonts w:cstheme="minorHAnsi"/>
          <w:bCs/>
          <w:iCs/>
        </w:rPr>
        <w:t xml:space="preserve">originated.  The process of defining relevant geographic strata </w:t>
      </w:r>
      <w:r w:rsidR="00700E94">
        <w:rPr>
          <w:rFonts w:cstheme="minorHAnsi"/>
          <w:bCs/>
          <w:iCs/>
        </w:rPr>
        <w:t>depends on</w:t>
      </w:r>
      <w:r>
        <w:rPr>
          <w:rFonts w:cstheme="minorHAnsi"/>
          <w:bCs/>
          <w:iCs/>
        </w:rPr>
        <w:t xml:space="preserve"> the ability to distinguish the origins of migrants from those strata</w:t>
      </w:r>
      <w:r w:rsidR="00335AA3">
        <w:rPr>
          <w:rFonts w:cstheme="minorHAnsi"/>
          <w:bCs/>
          <w:iCs/>
        </w:rPr>
        <w:t xml:space="preserve"> (e.g., through analysis of stable isotopes of hydrogen in feather samples from birds collected at migration monitoring stations)</w:t>
      </w:r>
      <w:r w:rsidR="006B5824">
        <w:rPr>
          <w:rFonts w:cstheme="minorHAnsi"/>
          <w:bCs/>
          <w:iCs/>
        </w:rPr>
        <w:t xml:space="preserve">, as well as prior knowledge of migration routes for a </w:t>
      </w:r>
      <w:r w:rsidR="006B5824" w:rsidRPr="00847C59">
        <w:rPr>
          <w:rFonts w:cstheme="minorHAnsi"/>
          <w:bCs/>
          <w:iCs/>
        </w:rPr>
        <w:t>species of interest</w:t>
      </w:r>
      <w:r w:rsidRPr="00847C59">
        <w:rPr>
          <w:rFonts w:cstheme="minorHAnsi"/>
          <w:bCs/>
          <w:iCs/>
        </w:rPr>
        <w:t>.  For our case study of Blackpoll Warbler</w:t>
      </w:r>
      <w:r w:rsidR="00700E94" w:rsidRPr="00847C59">
        <w:rPr>
          <w:rFonts w:cstheme="minorHAnsi"/>
          <w:bCs/>
          <w:iCs/>
        </w:rPr>
        <w:t xml:space="preserve">, </w:t>
      </w:r>
      <w:r w:rsidR="00AD697A" w:rsidRPr="00847C59">
        <w:rPr>
          <w:rFonts w:cstheme="minorHAnsi"/>
          <w:bCs/>
          <w:iCs/>
        </w:rPr>
        <w:t>we use stable isotope</w:t>
      </w:r>
      <w:r w:rsidR="00847C59" w:rsidRPr="00847C59">
        <w:rPr>
          <w:rFonts w:cstheme="minorHAnsi"/>
          <w:bCs/>
          <w:iCs/>
        </w:rPr>
        <w:t xml:space="preserve"> ratios</w:t>
      </w:r>
      <w:r w:rsidR="00AD697A" w:rsidRPr="00847C59">
        <w:rPr>
          <w:rFonts w:cstheme="minorHAnsi"/>
          <w:bCs/>
          <w:iCs/>
        </w:rPr>
        <w:t xml:space="preserve"> of hydrogen</w:t>
      </w:r>
      <w:r w:rsidR="00847C59" w:rsidRPr="00847C59">
        <w:rPr>
          <w:rFonts w:cstheme="minorHAnsi"/>
          <w:bCs/>
          <w:iCs/>
        </w:rPr>
        <w:t xml:space="preserve"> (</w:t>
      </w:r>
      <w:r w:rsidR="00847C59" w:rsidRPr="00847C59">
        <w:rPr>
          <w:rStyle w:val="Emphasis"/>
          <w:rFonts w:cstheme="minorHAnsi"/>
          <w:color w:val="202020"/>
          <w:shd w:val="clear" w:color="auto" w:fill="FFFFFF"/>
        </w:rPr>
        <w:t>δ</w:t>
      </w:r>
      <w:r w:rsidR="00847C59" w:rsidRPr="00847C59">
        <w:rPr>
          <w:rFonts w:cstheme="minorHAnsi"/>
          <w:color w:val="202020"/>
          <w:shd w:val="clear" w:color="auto" w:fill="FFFFFF"/>
          <w:vertAlign w:val="superscript"/>
        </w:rPr>
        <w:t>2</w:t>
      </w:r>
      <w:r w:rsidR="00847C59" w:rsidRPr="00847C59">
        <w:rPr>
          <w:rFonts w:cstheme="minorHAnsi"/>
          <w:color w:val="202020"/>
          <w:shd w:val="clear" w:color="auto" w:fill="FFFFFF"/>
        </w:rPr>
        <w:t>H</w:t>
      </w:r>
      <w:r w:rsidR="00847C59" w:rsidRPr="00847C59">
        <w:rPr>
          <w:rFonts w:cstheme="minorHAnsi"/>
          <w:bCs/>
          <w:iCs/>
        </w:rPr>
        <w:t>)</w:t>
      </w:r>
      <w:r w:rsidR="00AD697A" w:rsidRPr="00847C59">
        <w:rPr>
          <w:rFonts w:cstheme="minorHAnsi"/>
          <w:bCs/>
          <w:iCs/>
        </w:rPr>
        <w:t xml:space="preserve"> from</w:t>
      </w:r>
      <w:r w:rsidR="00AD697A">
        <w:rPr>
          <w:rFonts w:cstheme="minorHAnsi"/>
          <w:bCs/>
          <w:iCs/>
        </w:rPr>
        <w:t xml:space="preserve"> feathers of birds captured at migration monitoring stations to identify the likely breeding</w:t>
      </w:r>
      <w:r w:rsidR="00847C59">
        <w:rPr>
          <w:rFonts w:cstheme="minorHAnsi"/>
          <w:bCs/>
          <w:iCs/>
        </w:rPr>
        <w:t xml:space="preserve"> or natal</w:t>
      </w:r>
      <w:r w:rsidR="00AD697A">
        <w:rPr>
          <w:rFonts w:cstheme="minorHAnsi"/>
          <w:bCs/>
          <w:iCs/>
        </w:rPr>
        <w:t xml:space="preserve"> origins of migrants</w:t>
      </w:r>
      <w:r w:rsidR="00847C59">
        <w:rPr>
          <w:rFonts w:cstheme="minorHAnsi"/>
          <w:bCs/>
          <w:iCs/>
        </w:rPr>
        <w:t xml:space="preserve">.  Blackpoll Warblers molt and produce new flight feathers prior to southward </w:t>
      </w:r>
      <w:r w:rsidR="00847C59">
        <w:rPr>
          <w:rFonts w:cstheme="minorHAnsi"/>
          <w:bCs/>
          <w:iCs/>
        </w:rPr>
        <w:lastRenderedPageBreak/>
        <w:t xml:space="preserve">migration, thereby incorporating a biochemical “marker” of the geographic location in which their feathers were grown (Hobson 2005; Hobson et al. 2012; Holberton et al. 2015). </w:t>
      </w:r>
    </w:p>
    <w:p w14:paraId="2EE9CF4D" w14:textId="0EBBA13C" w:rsidR="00484C03" w:rsidRDefault="00AD697A" w:rsidP="00847C59">
      <w:pPr>
        <w:spacing w:before="120" w:after="120" w:line="360" w:lineRule="auto"/>
        <w:ind w:firstLine="720"/>
        <w:rPr>
          <w:rFonts w:cstheme="minorHAnsi"/>
          <w:bCs/>
          <w:iCs/>
        </w:rPr>
      </w:pPr>
      <w:r>
        <w:rPr>
          <w:rFonts w:cstheme="minorHAnsi"/>
          <w:bCs/>
          <w:iCs/>
        </w:rPr>
        <w:t>W</w:t>
      </w:r>
      <w:r w:rsidR="00700E94">
        <w:rPr>
          <w:rFonts w:cstheme="minorHAnsi"/>
          <w:bCs/>
          <w:iCs/>
        </w:rPr>
        <w:t>e defined two geographic strata (“West” and “East”) representing discrete regions of the North American boreal forest and Blackpoll Warbler breeding range</w:t>
      </w:r>
      <w:r w:rsidR="00026D5F">
        <w:rPr>
          <w:rFonts w:cstheme="minorHAnsi"/>
          <w:bCs/>
          <w:iCs/>
        </w:rPr>
        <w:t xml:space="preserve"> (Figure 1)</w:t>
      </w:r>
      <w:r w:rsidR="00700E94">
        <w:rPr>
          <w:rFonts w:cstheme="minorHAnsi"/>
          <w:bCs/>
          <w:iCs/>
        </w:rPr>
        <w:t xml:space="preserve">.  These strata represent regions that could be readily distinguished based on stable isotopes of hydrogen in feather samples of migrants, resulting in low uncertainty in breeding origin assignments.  </w:t>
      </w:r>
      <w:r w:rsidR="00B07617">
        <w:rPr>
          <w:rFonts w:cstheme="minorHAnsi"/>
          <w:bCs/>
          <w:iCs/>
        </w:rPr>
        <w:t xml:space="preserve">The boundaries of these strata </w:t>
      </w:r>
      <w:r w:rsidR="006B5824">
        <w:rPr>
          <w:rFonts w:cstheme="minorHAnsi"/>
          <w:bCs/>
          <w:iCs/>
        </w:rPr>
        <w:t>are also consistent with</w:t>
      </w:r>
      <w:r w:rsidR="00B07617">
        <w:rPr>
          <w:rFonts w:cstheme="minorHAnsi"/>
          <w:bCs/>
          <w:iCs/>
        </w:rPr>
        <w:t xml:space="preserve"> prior knowledge of Blackpoll Warbler migration routes, </w:t>
      </w:r>
      <w:r w:rsidR="006B5824">
        <w:rPr>
          <w:rFonts w:cstheme="minorHAnsi"/>
          <w:bCs/>
          <w:iCs/>
        </w:rPr>
        <w:t xml:space="preserve">based on </w:t>
      </w:r>
      <w:r w:rsidR="006E0DF7">
        <w:rPr>
          <w:rFonts w:cstheme="minorHAnsi"/>
          <w:bCs/>
          <w:iCs/>
        </w:rPr>
        <w:t xml:space="preserve">banding, </w:t>
      </w:r>
      <w:r w:rsidR="006B5824">
        <w:rPr>
          <w:rFonts w:cstheme="minorHAnsi"/>
          <w:bCs/>
          <w:iCs/>
        </w:rPr>
        <w:t>geolocator</w:t>
      </w:r>
      <w:r w:rsidR="006E0DF7">
        <w:rPr>
          <w:rFonts w:cstheme="minorHAnsi"/>
          <w:bCs/>
          <w:iCs/>
        </w:rPr>
        <w:t>, and stable isotope</w:t>
      </w:r>
      <w:r w:rsidR="006B5824">
        <w:rPr>
          <w:rFonts w:cstheme="minorHAnsi"/>
          <w:bCs/>
          <w:iCs/>
        </w:rPr>
        <w:t xml:space="preserve"> studies that suggest migratory populations </w:t>
      </w:r>
      <w:r w:rsidR="003B26F3">
        <w:rPr>
          <w:rFonts w:cstheme="minorHAnsi"/>
          <w:bCs/>
          <w:iCs/>
        </w:rPr>
        <w:t>diverge</w:t>
      </w:r>
      <w:r w:rsidR="00B07617">
        <w:rPr>
          <w:rFonts w:cstheme="minorHAnsi"/>
          <w:bCs/>
          <w:iCs/>
        </w:rPr>
        <w:t xml:space="preserve"> into “east” and “west” </w:t>
      </w:r>
      <w:r w:rsidR="006E0DF7">
        <w:rPr>
          <w:rFonts w:cstheme="minorHAnsi"/>
          <w:bCs/>
          <w:iCs/>
        </w:rPr>
        <w:t xml:space="preserve">pathways </w:t>
      </w:r>
      <w:r w:rsidR="00335AA3">
        <w:rPr>
          <w:rFonts w:cstheme="minorHAnsi"/>
          <w:bCs/>
          <w:iCs/>
        </w:rPr>
        <w:t>south of James Bay</w:t>
      </w:r>
      <w:r w:rsidR="006E0DF7">
        <w:rPr>
          <w:rFonts w:cstheme="minorHAnsi"/>
          <w:bCs/>
          <w:iCs/>
        </w:rPr>
        <w:t xml:space="preserve"> (DeLuca et al. 2015; Morris et al. 2016; Covino et al. 2020).</w:t>
      </w:r>
    </w:p>
    <w:p w14:paraId="0B41B5AB" w14:textId="630E165F" w:rsidR="00B123E7" w:rsidRDefault="006E0DF7" w:rsidP="00DA50E7">
      <w:pPr>
        <w:spacing w:before="120" w:after="120" w:line="360" w:lineRule="auto"/>
        <w:ind w:firstLine="720"/>
        <w:rPr>
          <w:rFonts w:cstheme="minorHAnsi"/>
          <w:bCs/>
          <w:iCs/>
        </w:rPr>
      </w:pPr>
      <w:r>
        <w:rPr>
          <w:rFonts w:cstheme="minorHAnsi"/>
          <w:bCs/>
          <w:iCs/>
        </w:rPr>
        <w:t xml:space="preserve">Feathers were collected from migrating Blackpoll Warblers at several migration monitoring stations during pre-breeding and post-breeding migration seasons.  Sample sizes and years of data collection differed among sites.  Feather samples were analyzed using methods described in Van </w:t>
      </w:r>
      <w:proofErr w:type="spellStart"/>
      <w:r>
        <w:rPr>
          <w:rFonts w:cstheme="minorHAnsi"/>
          <w:bCs/>
          <w:iCs/>
        </w:rPr>
        <w:t>Wilgenburg</w:t>
      </w:r>
      <w:proofErr w:type="spellEnd"/>
      <w:r>
        <w:rPr>
          <w:rFonts w:cstheme="minorHAnsi"/>
          <w:bCs/>
          <w:iCs/>
        </w:rPr>
        <w:t xml:space="preserve"> et al. (2011), yielding probabilistic estimates of the natal or breeding origins of sampled birds.  The resultant breeding origin assignments, which are used as data in our statistical population model, are illustrated in Figures S2.1 and S2.2 in Appendix S2. </w:t>
      </w:r>
    </w:p>
    <w:p w14:paraId="3DF4ABDC" w14:textId="77777777" w:rsidR="00DA50E7" w:rsidRPr="003B26F3" w:rsidRDefault="00DA50E7" w:rsidP="00DA50E7">
      <w:pPr>
        <w:spacing w:before="120" w:after="120" w:line="360" w:lineRule="auto"/>
        <w:ind w:firstLine="720"/>
        <w:rPr>
          <w:rFonts w:cstheme="minorHAnsi"/>
          <w:bCs/>
          <w:iCs/>
        </w:rPr>
      </w:pPr>
    </w:p>
    <w:p w14:paraId="2ECE1F3D" w14:textId="0CF35B98" w:rsidR="00464B5A" w:rsidRPr="00810DB0" w:rsidRDefault="00464B5A" w:rsidP="00464B5A">
      <w:pPr>
        <w:spacing w:before="120" w:after="120" w:line="360" w:lineRule="auto"/>
        <w:rPr>
          <w:rFonts w:cstheme="minorHAnsi"/>
          <w:bCs/>
          <w:i/>
        </w:rPr>
      </w:pPr>
      <w:r>
        <w:rPr>
          <w:rFonts w:cstheme="minorHAnsi"/>
          <w:bCs/>
          <w:i/>
        </w:rPr>
        <w:t xml:space="preserve">Description of </w:t>
      </w:r>
      <w:r w:rsidR="0038408F">
        <w:rPr>
          <w:rFonts w:cstheme="minorHAnsi"/>
          <w:bCs/>
          <w:i/>
        </w:rPr>
        <w:t>s</w:t>
      </w:r>
      <w:r>
        <w:rPr>
          <w:rFonts w:cstheme="minorHAnsi"/>
          <w:bCs/>
          <w:i/>
        </w:rPr>
        <w:t xml:space="preserve">tatistical </w:t>
      </w:r>
      <w:r w:rsidR="0038408F">
        <w:rPr>
          <w:rFonts w:cstheme="minorHAnsi"/>
          <w:bCs/>
          <w:i/>
        </w:rPr>
        <w:t>m</w:t>
      </w:r>
      <w:r>
        <w:rPr>
          <w:rFonts w:cstheme="minorHAnsi"/>
          <w:bCs/>
          <w:i/>
        </w:rPr>
        <w:t>odel</w:t>
      </w:r>
    </w:p>
    <w:p w14:paraId="7FCEA942" w14:textId="44CDAA11" w:rsidR="003B26F3" w:rsidRDefault="003B26F3" w:rsidP="00D53F8D">
      <w:pPr>
        <w:spacing w:before="120" w:after="120" w:line="360" w:lineRule="auto"/>
        <w:ind w:firstLine="720"/>
        <w:rPr>
          <w:rFonts w:cstheme="minorHAnsi"/>
          <w:bCs/>
          <w:iCs/>
        </w:rPr>
      </w:pPr>
      <w:r>
        <w:rPr>
          <w:rFonts w:cstheme="minorHAnsi"/>
          <w:bCs/>
          <w:iCs/>
        </w:rPr>
        <w:t>We developed a hierarchical model to estimate temporal patterns of population change within each geographic stratum</w:t>
      </w:r>
      <w:r w:rsidR="00471E1C">
        <w:rPr>
          <w:rFonts w:cstheme="minorHAnsi"/>
          <w:bCs/>
          <w:iCs/>
        </w:rPr>
        <w:t xml:space="preserve">.  The model simultaneously estimates annual indices of bird abundance at each migration monitoring station, </w:t>
      </w:r>
      <w:r w:rsidR="00026D5F">
        <w:rPr>
          <w:rFonts w:cstheme="minorHAnsi"/>
          <w:bCs/>
          <w:iCs/>
        </w:rPr>
        <w:t>as well as the</w:t>
      </w:r>
      <w:r>
        <w:rPr>
          <w:rFonts w:cstheme="minorHAnsi"/>
          <w:bCs/>
          <w:iCs/>
        </w:rPr>
        <w:t xml:space="preserve"> </w:t>
      </w:r>
      <w:r w:rsidR="00471E1C">
        <w:rPr>
          <w:rFonts w:cstheme="minorHAnsi"/>
          <w:bCs/>
          <w:iCs/>
        </w:rPr>
        <w:t xml:space="preserve">proportion of birds at each station </w:t>
      </w:r>
      <w:r w:rsidR="00D52832">
        <w:rPr>
          <w:rFonts w:cstheme="minorHAnsi"/>
          <w:bCs/>
          <w:iCs/>
        </w:rPr>
        <w:t>that have arrived from discrete geographic strata</w:t>
      </w:r>
      <w:r>
        <w:rPr>
          <w:rFonts w:cstheme="minorHAnsi"/>
          <w:bCs/>
          <w:iCs/>
        </w:rPr>
        <w:t>.</w:t>
      </w:r>
      <w:r w:rsidR="005E105E">
        <w:rPr>
          <w:rFonts w:cstheme="minorHAnsi"/>
          <w:bCs/>
          <w:iCs/>
        </w:rPr>
        <w:t xml:space="preserve">  </w:t>
      </w:r>
      <w:r w:rsidR="00F70107">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p>
    <w:p w14:paraId="7C9BA1FC" w14:textId="059D54E6" w:rsidR="00FF70AD" w:rsidRDefault="00D53F8D" w:rsidP="00D53F8D">
      <w:pPr>
        <w:spacing w:before="120" w:after="120" w:line="360" w:lineRule="auto"/>
        <w:ind w:firstLine="720"/>
        <w:rPr>
          <w:rFonts w:cstheme="minorHAnsi"/>
          <w:color w:val="000000" w:themeColor="text1"/>
        </w:rPr>
      </w:pPr>
      <w:r>
        <w:rPr>
          <w:rFonts w:cstheme="minorHAnsi"/>
          <w:bCs/>
          <w:iCs/>
        </w:rPr>
        <w:t>Equations underlying the statistical model are described in Table 1</w:t>
      </w:r>
      <w:r w:rsidR="0080552C">
        <w:rPr>
          <w:rFonts w:cstheme="minorHAnsi"/>
          <w:bCs/>
          <w:iCs/>
        </w:rPr>
        <w:t xml:space="preserve">.  Quantities are </w:t>
      </w:r>
      <w:r w:rsidR="00FF70AD" w:rsidRPr="00925CBA">
        <w:rPr>
          <w:rFonts w:cstheme="minorHAnsi"/>
          <w:color w:val="000000" w:themeColor="text1"/>
        </w:rPr>
        <w:t>indexed by geographic strat</w:t>
      </w:r>
      <w:r w:rsidR="00FF70AD">
        <w:rPr>
          <w:rFonts w:cstheme="minorHAnsi"/>
          <w:color w:val="000000" w:themeColor="text1"/>
        </w:rPr>
        <w:t>um</w:t>
      </w:r>
      <w:r w:rsidR="00FF70AD" w:rsidRPr="00925CBA">
        <w:rPr>
          <w:rFonts w:cstheme="minorHAnsi"/>
          <w:color w:val="000000" w:themeColor="text1"/>
        </w:rPr>
        <w:t xml:space="preserve"> (</w:t>
      </w:r>
      <w:r w:rsidR="00FF70AD" w:rsidRPr="00FF70AD">
        <w:rPr>
          <w:rFonts w:cstheme="minorHAnsi"/>
          <w:i/>
          <w:iCs/>
          <w:color w:val="000000" w:themeColor="text1"/>
        </w:rPr>
        <w:t>j</w:t>
      </w:r>
      <w:r w:rsidR="00FF70AD" w:rsidRPr="00925CBA">
        <w:rPr>
          <w:rFonts w:cstheme="minorHAnsi"/>
          <w:color w:val="000000" w:themeColor="text1"/>
        </w:rPr>
        <w:t>), year (</w:t>
      </w:r>
      <w:r w:rsidR="00FF70AD" w:rsidRPr="00FF70AD">
        <w:rPr>
          <w:rFonts w:cstheme="minorHAnsi"/>
          <w:i/>
          <w:iCs/>
          <w:color w:val="000000" w:themeColor="text1"/>
        </w:rPr>
        <w:t>y</w:t>
      </w:r>
      <w:r w:rsidR="00FF70AD" w:rsidRPr="00925CBA">
        <w:rPr>
          <w:rFonts w:cstheme="minorHAnsi"/>
          <w:color w:val="000000" w:themeColor="text1"/>
        </w:rPr>
        <w:t>), monitoring station (</w:t>
      </w:r>
      <w:r w:rsidR="00FF70AD" w:rsidRPr="00FF70AD">
        <w:rPr>
          <w:rFonts w:cstheme="minorHAnsi"/>
          <w:i/>
          <w:iCs/>
          <w:color w:val="000000" w:themeColor="text1"/>
        </w:rPr>
        <w:t>s</w:t>
      </w:r>
      <w:r w:rsidR="00FF70AD" w:rsidRPr="00925CBA">
        <w:rPr>
          <w:rFonts w:cstheme="minorHAnsi"/>
          <w:color w:val="000000" w:themeColor="text1"/>
        </w:rPr>
        <w:t>),</w:t>
      </w:r>
      <w:r w:rsidR="00FF70AD">
        <w:rPr>
          <w:rFonts w:cstheme="minorHAnsi"/>
          <w:color w:val="000000" w:themeColor="text1"/>
        </w:rPr>
        <w:t xml:space="preserve"> and</w:t>
      </w:r>
      <w:r w:rsidR="00FF70AD" w:rsidRPr="00925CBA">
        <w:rPr>
          <w:rFonts w:cstheme="minorHAnsi"/>
          <w:color w:val="000000" w:themeColor="text1"/>
        </w:rPr>
        <w:t xml:space="preserve"> day of year (</w:t>
      </w:r>
      <w:r w:rsidR="00FF70AD" w:rsidRPr="00FF70AD">
        <w:rPr>
          <w:rFonts w:cstheme="minorHAnsi"/>
          <w:i/>
          <w:iCs/>
          <w:color w:val="000000" w:themeColor="text1"/>
        </w:rPr>
        <w:t>d</w:t>
      </w:r>
      <w:r w:rsidR="00FF70AD" w:rsidRPr="00925CBA">
        <w:rPr>
          <w:rFonts w:cstheme="minorHAnsi"/>
          <w:color w:val="000000" w:themeColor="text1"/>
        </w:rPr>
        <w:t>)</w:t>
      </w:r>
      <w:r w:rsidR="00FF70AD">
        <w:rPr>
          <w:rFonts w:cstheme="minorHAnsi"/>
          <w:color w:val="000000" w:themeColor="text1"/>
        </w:rPr>
        <w:t xml:space="preserve">.  </w:t>
      </w:r>
    </w:p>
    <w:p w14:paraId="476BA15C" w14:textId="71621354" w:rsidR="00D53F8D" w:rsidRPr="00516105" w:rsidRDefault="00FF70AD" w:rsidP="00D53F8D">
      <w:pPr>
        <w:spacing w:before="120" w:after="120" w:line="360" w:lineRule="auto"/>
        <w:ind w:firstLine="720"/>
        <w:rPr>
          <w:rFonts w:cstheme="minorHAnsi"/>
          <w:bCs/>
          <w:iCs/>
          <w:strike/>
        </w:rPr>
      </w:pPr>
      <w:r>
        <w:rPr>
          <w:rFonts w:cstheme="minorHAnsi"/>
          <w:color w:val="000000" w:themeColor="text1"/>
        </w:rPr>
        <w:t>T</w:t>
      </w:r>
      <w:r w:rsidR="00D53F8D" w:rsidRPr="00925CBA">
        <w:rPr>
          <w:rFonts w:cstheme="minorHAnsi"/>
          <w:bCs/>
          <w:iCs/>
        </w:rPr>
        <w:t xml:space="preserve">he highest level of the model </w:t>
      </w:r>
      <w:r w:rsidR="00D53F8D">
        <w:rPr>
          <w:rFonts w:cstheme="minorHAnsi"/>
          <w:bCs/>
          <w:iCs/>
        </w:rPr>
        <w:t xml:space="preserve">(equation 1) </w:t>
      </w:r>
      <w:r w:rsidR="00D53F8D" w:rsidRPr="00925CBA">
        <w:rPr>
          <w:rFonts w:cstheme="minorHAnsi"/>
          <w:bCs/>
          <w:iCs/>
        </w:rPr>
        <w:t xml:space="preserve">describes the temporal </w:t>
      </w:r>
      <w:r w:rsidR="00D53F8D">
        <w:rPr>
          <w:rFonts w:cstheme="minorHAnsi"/>
          <w:bCs/>
          <w:iCs/>
        </w:rPr>
        <w:t>pattern of population change</w:t>
      </w:r>
      <w:r w:rsidR="00D53F8D" w:rsidRPr="00925CBA">
        <w:rPr>
          <w:rFonts w:cstheme="minorHAnsi"/>
          <w:bCs/>
          <w:iCs/>
        </w:rPr>
        <w:t xml:space="preserve"> in each </w:t>
      </w:r>
      <w:r w:rsidR="00D53F8D">
        <w:rPr>
          <w:rFonts w:cstheme="minorHAnsi"/>
          <w:bCs/>
          <w:iCs/>
        </w:rPr>
        <w:t>geographic stratum</w:t>
      </w:r>
      <w:r w:rsidR="00337665">
        <w:rPr>
          <w:rFonts w:cstheme="minorHAnsi"/>
          <w:bCs/>
          <w:iCs/>
        </w:rPr>
        <w:t xml:space="preserve"> </w:t>
      </w:r>
      <w:r w:rsidRPr="00FF70AD">
        <w:rPr>
          <w:rFonts w:cstheme="minorHAnsi"/>
          <w:bCs/>
          <w:i/>
        </w:rPr>
        <w:t>j</w:t>
      </w:r>
      <w:r w:rsidR="00D53F8D" w:rsidRPr="00FF70AD">
        <w:rPr>
          <w:rFonts w:cstheme="minorHAnsi"/>
          <w:bCs/>
          <w:i/>
        </w:rPr>
        <w:t xml:space="preserve"> </w:t>
      </w:r>
      <w:r w:rsidR="00D53F8D">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D53F8D">
        <w:rPr>
          <w:rFonts w:eastAsiaTheme="minorEastAsia" w:cstheme="minorHAnsi"/>
          <w:bCs/>
          <w:iCs/>
        </w:rPr>
        <w:t xml:space="preserve"> (the year 2000 in our analysis)</w:t>
      </w:r>
      <w:r w:rsidR="00F27CBF">
        <w:rPr>
          <w:rFonts w:cstheme="minorHAnsi"/>
          <w:bCs/>
          <w:iCs/>
        </w:rPr>
        <w:t xml:space="preserve">. </w:t>
      </w:r>
      <w:r>
        <w:rPr>
          <w:rFonts w:cstheme="minorHAnsi"/>
          <w:bCs/>
          <w:iCs/>
        </w:rPr>
        <w:t>Our model assumes</w:t>
      </w:r>
      <w:r w:rsidR="00D53F8D">
        <w:rPr>
          <w:rFonts w:cstheme="minorHAnsi"/>
          <w:bCs/>
          <w:iCs/>
        </w:rPr>
        <w:t xml:space="preserve"> </w:t>
      </w:r>
      <w:r>
        <w:rPr>
          <w:rFonts w:cstheme="minorHAnsi"/>
          <w:bCs/>
          <w:iCs/>
        </w:rPr>
        <w:t>that abundance</w:t>
      </w:r>
      <w:r w:rsidR="00D53F8D">
        <w:rPr>
          <w:rFonts w:cstheme="minorHAnsi"/>
          <w:bCs/>
          <w:iCs/>
        </w:rPr>
        <w:t xml:space="preserve"> within each stratum </w:t>
      </w:r>
      <w:r>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cstheme="minorHAnsi"/>
          <w:bCs/>
          <w:iCs/>
        </w:rPr>
        <w:t xml:space="preserve">) changes according to a </w:t>
      </w:r>
      <w:r w:rsidR="005E105E">
        <w:rPr>
          <w:rFonts w:cstheme="minorHAnsi"/>
          <w:bCs/>
          <w:iCs/>
        </w:rPr>
        <w:t>stochastic first-order Markovian process</w:t>
      </w:r>
      <w:r w:rsidR="00D53F8D">
        <w:rPr>
          <w:rFonts w:cstheme="minorHAnsi"/>
          <w:bCs/>
          <w:iCs/>
        </w:rPr>
        <w:t xml:space="preserve"> </w:t>
      </w:r>
      <w:r w:rsidR="00A81165" w:rsidRPr="00A81165">
        <w:rPr>
          <w:rFonts w:ascii="Calibri" w:hAnsi="Calibri" w:cs="Calibri"/>
        </w:rPr>
        <w:t>(</w:t>
      </w:r>
      <w:r w:rsidR="0080552C">
        <w:rPr>
          <w:rFonts w:ascii="Calibri" w:hAnsi="Calibri" w:cs="Calibri"/>
        </w:rPr>
        <w:t xml:space="preserve">see similar process models used in </w:t>
      </w:r>
      <w:r w:rsidR="00A81165" w:rsidRPr="00A81165">
        <w:rPr>
          <w:rFonts w:ascii="Calibri" w:hAnsi="Calibri" w:cs="Calibri"/>
        </w:rPr>
        <w:t>Smith et al. 2014; Sauer and Link 2011)</w:t>
      </w:r>
      <w:r w:rsidR="0080552C">
        <w:rPr>
          <w:rFonts w:cstheme="minorHAnsi"/>
          <w:bCs/>
          <w:iCs/>
        </w:rPr>
        <w:t>.</w:t>
      </w:r>
      <w:r w:rsidR="005E105E">
        <w:rPr>
          <w:rFonts w:cstheme="minorHAnsi"/>
          <w:bCs/>
          <w:iCs/>
        </w:rPr>
        <w:t xml:space="preserve">  </w:t>
      </w:r>
    </w:p>
    <w:p w14:paraId="34DBA549" w14:textId="7785521C" w:rsidR="00355579" w:rsidRDefault="00464B5A" w:rsidP="00355579">
      <w:pPr>
        <w:spacing w:before="120" w:after="120" w:line="360" w:lineRule="auto"/>
        <w:ind w:firstLine="720"/>
        <w:rPr>
          <w:rFonts w:eastAsiaTheme="minorEastAsia" w:cstheme="minorHAnsi"/>
          <w:bCs/>
          <w:iCs/>
        </w:rPr>
      </w:pPr>
      <w:r>
        <w:rPr>
          <w:rFonts w:cstheme="minorHAnsi"/>
          <w:bCs/>
          <w:iCs/>
        </w:rPr>
        <w:lastRenderedPageBreak/>
        <w:t xml:space="preserve">The next level of the model (equation 2) describes the </w:t>
      </w:r>
      <w:r w:rsidR="00A50794">
        <w:rPr>
          <w:rFonts w:cstheme="minorHAnsi"/>
          <w:bCs/>
          <w:iCs/>
        </w:rPr>
        <w:t xml:space="preserve">expected </w:t>
      </w:r>
      <w:r>
        <w:rPr>
          <w:rFonts w:cstheme="minorHAnsi"/>
          <w:bCs/>
          <w:iCs/>
        </w:rPr>
        <w:t xml:space="preserve">number of migrants </w:t>
      </w:r>
      <w:r w:rsidR="0080552C">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cstheme="minorHAnsi"/>
          <w:bCs/>
          <w:iCs/>
        </w:rPr>
        <w:t xml:space="preserve">) </w:t>
      </w:r>
      <w:r>
        <w:rPr>
          <w:rFonts w:cstheme="minorHAnsi"/>
          <w:bCs/>
          <w:iCs/>
        </w:rPr>
        <w:t>arriving from each geographic stratum</w:t>
      </w:r>
      <w:r w:rsidR="0080552C">
        <w:rPr>
          <w:rFonts w:cstheme="minorHAnsi"/>
          <w:bCs/>
          <w:iCs/>
        </w:rPr>
        <w:t xml:space="preserve"> </w:t>
      </w:r>
      <w:r>
        <w:rPr>
          <w:rFonts w:cstheme="minorHAnsi"/>
          <w:bCs/>
          <w:iCs/>
        </w:rPr>
        <w:t>to each migration monitoring station</w:t>
      </w:r>
      <w:r w:rsidR="0080552C">
        <w:rPr>
          <w:rFonts w:cstheme="minorHAnsi"/>
          <w:bCs/>
          <w:iCs/>
        </w:rPr>
        <w:t xml:space="preserve"> </w:t>
      </w:r>
      <w:r>
        <w:rPr>
          <w:rFonts w:cstheme="minorHAnsi"/>
          <w:bCs/>
          <w:iCs/>
        </w:rPr>
        <w:t xml:space="preserve">during </w:t>
      </w:r>
      <w:r w:rsidR="0080552C">
        <w:rPr>
          <w:rFonts w:cstheme="minorHAnsi"/>
          <w:bCs/>
          <w:iCs/>
        </w:rPr>
        <w:t xml:space="preserve">each year.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eastAsiaTheme="minorEastAsia" w:cstheme="minorHAnsi"/>
          <w:bCs/>
          <w:iCs/>
        </w:rPr>
        <w:t xml:space="preserve"> </w:t>
      </w:r>
      <w:r w:rsidR="0080552C">
        <w:rPr>
          <w:rFonts w:cstheme="minorHAnsi"/>
          <w:bCs/>
          <w:iCs/>
        </w:rPr>
        <w:t xml:space="preserve">is modeled as </w:t>
      </w:r>
      <w:r>
        <w:rPr>
          <w:rFonts w:cstheme="minorHAnsi"/>
          <w:bCs/>
          <w:iCs/>
        </w:rPr>
        <w:t>a product of annual stratum abundance</w:t>
      </w:r>
      <w:r w:rsidR="0080552C">
        <w:rPr>
          <w:rFonts w:cstheme="minorHAnsi"/>
          <w:bCs/>
          <w:iCs/>
        </w:rPr>
        <w:t>s</w:t>
      </w:r>
      <w:r w:rsidR="006326E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Pr>
          <w:rFonts w:eastAsiaTheme="minorEastAsia" w:cstheme="minorHAnsi"/>
          <w:bCs/>
          <w:iCs/>
        </w:rPr>
        <w:t xml:space="preserve"> </w:t>
      </w:r>
      <w:r>
        <w:rPr>
          <w:rFonts w:cstheme="minorHAnsi"/>
          <w:bCs/>
          <w:iCs/>
        </w:rPr>
        <w:t>and</w:t>
      </w:r>
      <w:r w:rsidR="0080552C">
        <w:rPr>
          <w:rFonts w:cstheme="minorHAnsi"/>
          <w:bCs/>
          <w:iCs/>
        </w:rPr>
        <w:t xml:space="preserve"> </w:t>
      </w:r>
      <w:r w:rsidR="00026D5F">
        <w:rPr>
          <w:rFonts w:cstheme="minorHAnsi"/>
          <w:bCs/>
          <w:iCs/>
        </w:rPr>
        <w:t xml:space="preserve">station-level </w:t>
      </w:r>
      <w:r>
        <w:rPr>
          <w:rFonts w:cstheme="minorHAnsi"/>
          <w:bCs/>
          <w:iCs/>
        </w:rPr>
        <w:t>migration parameter</w:t>
      </w:r>
      <w:r w:rsidR="00471E1C">
        <w:rPr>
          <w:rFonts w:cstheme="minorHAnsi"/>
          <w:bCs/>
          <w:iCs/>
        </w:rPr>
        <w:t>s</w:t>
      </w:r>
      <w:r>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cstheme="minorHAnsi"/>
          <w:bCs/>
          <w:iCs/>
        </w:rPr>
        <w:t>)</w:t>
      </w:r>
      <w:r w:rsidR="0080552C">
        <w:rPr>
          <w:rFonts w:cstheme="minorHAnsi"/>
          <w:bCs/>
          <w:iCs/>
        </w:rPr>
        <w:t xml:space="preserve"> that describe the contribution of stratum</w:t>
      </w:r>
      <w:r w:rsidR="0080552C" w:rsidRPr="00155D38">
        <w:rPr>
          <w:rFonts w:cstheme="minorHAnsi"/>
          <w:bCs/>
          <w:i/>
        </w:rPr>
        <w:t xml:space="preserve"> j</w:t>
      </w:r>
      <w:r w:rsidR="0080552C">
        <w:rPr>
          <w:rFonts w:cstheme="minorHAnsi"/>
          <w:bCs/>
          <w:iCs/>
        </w:rPr>
        <w:t xml:space="preserve"> to station </w:t>
      </w:r>
      <w:proofErr w:type="spellStart"/>
      <w:r w:rsidR="0080552C" w:rsidRPr="00155D38">
        <w:rPr>
          <w:rFonts w:cstheme="minorHAnsi"/>
          <w:bCs/>
          <w:i/>
        </w:rPr>
        <w:t>s</w:t>
      </w:r>
      <w:r w:rsidR="00155D38">
        <w:rPr>
          <w:rFonts w:cstheme="minorHAnsi"/>
          <w:bCs/>
          <w:iCs/>
        </w:rPr>
        <w:t xml:space="preserve"> in</w:t>
      </w:r>
      <w:proofErr w:type="spellEnd"/>
      <w:r w:rsidR="00155D38">
        <w:rPr>
          <w:rFonts w:cstheme="minorHAnsi"/>
          <w:bCs/>
          <w:iCs/>
        </w:rPr>
        <w:t xml:space="preserve"> year </w:t>
      </w:r>
      <w:r w:rsidR="00155D38" w:rsidRPr="00155D38">
        <w:rPr>
          <w:rFonts w:cstheme="minorHAnsi"/>
          <w:bCs/>
          <w:i/>
        </w:rPr>
        <w:t>y</w:t>
      </w:r>
      <w:r w:rsidR="00F27CBF">
        <w:rPr>
          <w:rFonts w:eastAsiaTheme="minorEastAsia" w:cstheme="minorHAnsi"/>
        </w:rPr>
        <w:t xml:space="preserve">. </w:t>
      </w:r>
      <w:r w:rsidR="00355579">
        <w:rPr>
          <w:rFonts w:eastAsiaTheme="minorEastAsia" w:cstheme="minorHAnsi"/>
        </w:rPr>
        <w:t xml:space="preserve"> 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therefore convert indices of abundance in each stratum to number of birds arriving at each station in each year.  </w:t>
      </w:r>
      <w:r w:rsidR="00355579">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sidR="00355579">
        <w:rPr>
          <w:rFonts w:cstheme="minorHAnsi"/>
          <w:bCs/>
          <w:iCs/>
        </w:rPr>
        <w:t xml:space="preserve">) are not estimable with migration data alone, because an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sidR="00355579">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would be equally consistent with the observed data</w:t>
      </w:r>
      <w:r w:rsidR="00D52832">
        <w:rPr>
          <w:rFonts w:eastAsiaTheme="minorEastAsia" w:cstheme="minorHAnsi"/>
        </w:rPr>
        <w:t xml:space="preserve">.  </w:t>
      </w:r>
      <w:r w:rsidR="00355579">
        <w:rPr>
          <w:rFonts w:eastAsiaTheme="minorEastAsia" w:cstheme="minorHAnsi"/>
        </w:rPr>
        <w:t>Thus, we fixed</w:t>
      </w:r>
      <w:r w:rsidR="00355579">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sidR="00355579">
        <w:rPr>
          <w:rFonts w:eastAsiaTheme="minorEastAsia" w:cstheme="minorHAnsi"/>
          <w:bCs/>
          <w:iCs/>
        </w:rPr>
        <w:t xml:space="preserve"> such that the model estimates change relative to 2000 within each stratum, ensuring all parameters are theoretically identifiable.</w:t>
      </w:r>
      <w:r w:rsidR="00D52832">
        <w:rPr>
          <w:rFonts w:eastAsiaTheme="minorEastAsia" w:cstheme="minorHAnsi"/>
          <w:bCs/>
          <w:iCs/>
        </w:rPr>
        <w:t xml:space="preserve">  </w:t>
      </w:r>
      <w:r w:rsidR="00484C03">
        <w:rPr>
          <w:rFonts w:eastAsiaTheme="minorEastAsia" w:cstheme="minorHAnsi"/>
          <w:bCs/>
          <w:iCs/>
        </w:rPr>
        <w:t xml:space="preserve">In cases where a migration monitoring station is known (or assumed) to exclusively capture birds from a subset of strata, the relevant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484C03">
        <w:rPr>
          <w:rFonts w:eastAsiaTheme="minorEastAsia" w:cstheme="minorHAnsi"/>
        </w:rPr>
        <w:t xml:space="preserve"> </w:t>
      </w:r>
      <w:r w:rsidR="00026D5F">
        <w:rPr>
          <w:rFonts w:eastAsiaTheme="minorEastAsia" w:cstheme="minorHAnsi"/>
        </w:rPr>
        <w:t>were</w:t>
      </w:r>
      <w:r w:rsidR="00484C03">
        <w:rPr>
          <w:rFonts w:eastAsiaTheme="minorEastAsia" w:cstheme="minorHAnsi"/>
        </w:rPr>
        <w:t xml:space="preserve"> fixed to zero for the strata that are not </w:t>
      </w:r>
      <w:proofErr w:type="spellStart"/>
      <w:r w:rsidR="00484C03">
        <w:rPr>
          <w:rFonts w:eastAsiaTheme="minorEastAsia" w:cstheme="minorHAnsi"/>
        </w:rPr>
        <w:t>monitoried</w:t>
      </w:r>
      <w:proofErr w:type="spellEnd"/>
      <w:r w:rsidR="00484C03">
        <w:rPr>
          <w:rFonts w:eastAsiaTheme="minorEastAsia" w:cstheme="minorHAnsi"/>
        </w:rPr>
        <w:t xml:space="preserve"> by the station.  For example, in our application to Blackpoll Warbler, stations located in western Canada cannot capture eastern birds because of the known migration pathways of Blackpoll Warbler </w:t>
      </w:r>
      <w:r w:rsidR="00A1541A">
        <w:rPr>
          <w:rFonts w:eastAsiaTheme="minorEastAsia" w:cstheme="minorHAnsi"/>
        </w:rPr>
        <w:t>and</w:t>
      </w:r>
      <w:r w:rsidR="00484C03">
        <w:rPr>
          <w:rFonts w:eastAsiaTheme="minorEastAsia" w:cstheme="minorHAnsi"/>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East,s</m:t>
            </m:r>
          </m:sub>
        </m:sSub>
      </m:oMath>
      <w:r w:rsidR="00484C03">
        <w:rPr>
          <w:rFonts w:eastAsiaTheme="minorEastAsia" w:cstheme="minorHAnsi"/>
        </w:rPr>
        <w:t xml:space="preserve"> w</w:t>
      </w:r>
      <w:r w:rsidR="00A1541A">
        <w:rPr>
          <w:rFonts w:eastAsiaTheme="minorEastAsia" w:cstheme="minorHAnsi"/>
        </w:rPr>
        <w:t>as</w:t>
      </w:r>
      <w:r w:rsidR="00026D5F">
        <w:rPr>
          <w:rFonts w:eastAsiaTheme="minorEastAsia" w:cstheme="minorHAnsi"/>
        </w:rPr>
        <w:t xml:space="preserve"> therefore</w:t>
      </w:r>
      <w:r w:rsidR="00484C03">
        <w:rPr>
          <w:rFonts w:eastAsiaTheme="minorEastAsia" w:cstheme="minorHAnsi"/>
        </w:rPr>
        <w:t xml:space="preserve"> fixed to 0 for several western stations (see Table 1).</w:t>
      </w:r>
    </w:p>
    <w:p w14:paraId="459969B6" w14:textId="1B87B56E" w:rsidR="00464B5A" w:rsidRDefault="00D52832" w:rsidP="00355579">
      <w:pPr>
        <w:spacing w:before="120" w:after="120" w:line="360" w:lineRule="auto"/>
        <w:ind w:firstLine="720"/>
        <w:rPr>
          <w:rFonts w:eastAsiaTheme="minorEastAsia" w:cstheme="minorHAnsi"/>
          <w:bCs/>
          <w:iCs/>
        </w:rPr>
      </w:pPr>
      <w:r>
        <w:rPr>
          <w:rFonts w:eastAsiaTheme="minorEastAsia" w:cstheme="minorHAnsi"/>
        </w:rPr>
        <w:t xml:space="preserve">We model the </w:t>
      </w:r>
      <w:r>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 xml:space="preserve">) as the </w:t>
      </w:r>
      <w:r>
        <w:rPr>
          <w:rFonts w:eastAsiaTheme="minorEastAsia" w:cstheme="minorHAnsi"/>
        </w:rPr>
        <w:t>sum of</w:t>
      </w:r>
      <w:r w:rsidR="00464B5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Pr>
          <w:rFonts w:eastAsiaTheme="minorEastAsia" w:cstheme="minorHAnsi"/>
          <w:bCs/>
          <w:iCs/>
        </w:rPr>
        <w:t xml:space="preserve"> across </w:t>
      </w:r>
      <m:oMath>
        <m:r>
          <w:rPr>
            <w:rFonts w:ascii="Cambria Math" w:hAnsi="Cambria Math" w:cstheme="minorHAnsi"/>
          </w:rPr>
          <m:t>J</m:t>
        </m:r>
      </m:oMath>
      <w:r w:rsidR="00464B5A">
        <w:rPr>
          <w:rFonts w:eastAsiaTheme="minorEastAsia" w:cstheme="minorHAnsi"/>
          <w:bCs/>
          <w:iCs/>
        </w:rPr>
        <w:t xml:space="preserve"> strata</w:t>
      </w:r>
      <w:r w:rsidR="00A50794">
        <w:rPr>
          <w:rFonts w:eastAsiaTheme="minorEastAsia" w:cstheme="minorHAnsi"/>
          <w:bCs/>
          <w:iCs/>
        </w:rPr>
        <w:t xml:space="preserve"> </w:t>
      </w:r>
      <w:r>
        <w:rPr>
          <w:rFonts w:eastAsiaTheme="minorEastAsia" w:cstheme="minorHAnsi"/>
          <w:bCs/>
          <w:iCs/>
        </w:rPr>
        <w:t xml:space="preserve">multiplied by </w:t>
      </w:r>
      <w:r w:rsidR="00B54F71">
        <w:rPr>
          <w:rFonts w:eastAsiaTheme="minorEastAsia" w:cstheme="minorHAnsi"/>
          <w:bCs/>
          <w:iCs/>
        </w:rPr>
        <w:t xml:space="preserve">a </w:t>
      </w:r>
      <w:r w:rsidR="00026D5F">
        <w:rPr>
          <w:rFonts w:eastAsiaTheme="minorEastAsia" w:cstheme="minorHAnsi"/>
          <w:bCs/>
          <w:iCs/>
        </w:rPr>
        <w:t xml:space="preserve">yearly station-specific </w:t>
      </w:r>
      <w:r w:rsidR="00B54F71">
        <w:rPr>
          <w:rFonts w:eastAsiaTheme="minorEastAsia" w:cstheme="minorHAnsi"/>
          <w:bCs/>
          <w:iCs/>
        </w:rPr>
        <w:t>random effect</w:t>
      </w:r>
      <w:r w:rsidR="00355579">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Pr>
          <w:rFonts w:eastAsiaTheme="minorEastAsia" w:cstheme="minorHAnsi"/>
        </w:rPr>
        <w:t>)</w:t>
      </w:r>
      <w:r>
        <w:rPr>
          <w:rFonts w:eastAsiaTheme="minorEastAsia" w:cstheme="minorHAnsi"/>
          <w:bCs/>
          <w:iCs/>
        </w:rPr>
        <w:t xml:space="preserve">.  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Pr>
          <w:rFonts w:eastAsiaTheme="minorEastAsia" w:cstheme="minorHAnsi"/>
        </w:rPr>
        <w:t xml:space="preserve"> </w:t>
      </w:r>
      <w:r w:rsidR="00B54F71">
        <w:rPr>
          <w:rFonts w:eastAsiaTheme="minorEastAsia" w:cstheme="minorHAnsi"/>
        </w:rPr>
        <w:t xml:space="preserve">in equation 3 </w:t>
      </w:r>
      <w:r>
        <w:rPr>
          <w:rFonts w:eastAsiaTheme="minorEastAsia" w:cstheme="minorHAnsi"/>
        </w:rPr>
        <w:t>acknowledges that</w:t>
      </w:r>
      <w:r>
        <w:rPr>
          <w:rFonts w:eastAsiaTheme="minorEastAsia" w:cstheme="minorHAnsi"/>
          <w:bCs/>
          <w:iCs/>
        </w:rPr>
        <w:t xml:space="preserve"> there is </w:t>
      </w:r>
      <w:r w:rsidR="00355579">
        <w:rPr>
          <w:rFonts w:eastAsiaTheme="minorEastAsia" w:cstheme="minorHAnsi"/>
        </w:rPr>
        <w:t xml:space="preserve">annual variation in the total number of migrants arriving at </w:t>
      </w:r>
      <w:r w:rsidR="00026D5F">
        <w:rPr>
          <w:rFonts w:eastAsiaTheme="minorEastAsia" w:cstheme="minorHAnsi"/>
        </w:rPr>
        <w:t>each</w:t>
      </w:r>
      <w:r w:rsidR="00355579">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(e.g.,</w:t>
      </w:r>
      <w:r w:rsidR="00B54F71">
        <w:rPr>
          <w:rFonts w:eastAsiaTheme="minorEastAsia" w:cstheme="minorHAnsi"/>
          <w:bCs/>
          <w:iCs/>
        </w:rPr>
        <w:t xml:space="preserve"> additional variation could be driven by</w:t>
      </w:r>
      <w:r>
        <w:rPr>
          <w:rFonts w:eastAsiaTheme="minorEastAsia" w:cstheme="minorHAnsi"/>
          <w:bCs/>
          <w:iCs/>
        </w:rPr>
        <w:t xml:space="preserve"> year-to-year fluctuations in migration pathways)</w:t>
      </w:r>
      <w:r w:rsidR="00355579">
        <w:rPr>
          <w:rFonts w:eastAsiaTheme="minorEastAsia" w:cstheme="minorHAnsi"/>
          <w:bCs/>
          <w:iCs/>
        </w:rPr>
        <w:t xml:space="preserve">.  </w:t>
      </w:r>
    </w:p>
    <w:p w14:paraId="2979385F" w14:textId="18924FB5" w:rsidR="00464B5A" w:rsidRPr="00202A20" w:rsidRDefault="00464B5A" w:rsidP="00464B5A">
      <w:pPr>
        <w:spacing w:before="120" w:after="120" w:line="360" w:lineRule="auto"/>
        <w:ind w:firstLine="720"/>
        <w:rPr>
          <w:rFonts w:eastAsiaTheme="minorEastAsia" w:cstheme="minorHAnsi"/>
          <w:bCs/>
          <w:iCs/>
        </w:rPr>
      </w:pPr>
      <w:r>
        <w:rPr>
          <w:rFonts w:eastAsiaTheme="minorEastAsia" w:cstheme="minorHAnsi"/>
          <w:bCs/>
          <w:iCs/>
        </w:rPr>
        <w:t xml:space="preserve">The </w:t>
      </w:r>
      <w:r w:rsidR="00B54F71">
        <w:rPr>
          <w:rFonts w:eastAsiaTheme="minorEastAsia" w:cstheme="minorHAnsi"/>
          <w:bCs/>
          <w:iCs/>
        </w:rPr>
        <w:t>next</w:t>
      </w:r>
      <w:r>
        <w:rPr>
          <w:rFonts w:eastAsiaTheme="minorEastAsia" w:cstheme="minorHAnsi"/>
          <w:bCs/>
          <w:iCs/>
        </w:rPr>
        <w:t xml:space="preserve"> level of the model (equation </w:t>
      </w:r>
      <w:r w:rsidR="00155D38">
        <w:rPr>
          <w:rFonts w:eastAsiaTheme="minorEastAsia" w:cstheme="minorHAnsi"/>
          <w:bCs/>
          <w:iCs/>
        </w:rPr>
        <w:t>4</w:t>
      </w:r>
      <w:r>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Pr>
          <w:rFonts w:eastAsiaTheme="minorEastAsia" w:cstheme="minorHAnsi"/>
          <w:bCs/>
          <w:iCs/>
        </w:rPr>
        <w:t xml:space="preserve"> </w:t>
      </w:r>
      <w:r>
        <w:rPr>
          <w:rFonts w:eastAsiaTheme="minorEastAsia" w:cstheme="minorHAnsi"/>
          <w:bCs/>
          <w:iCs/>
        </w:rPr>
        <w:t>migrants arriving at the monitoring station among days of the season.</w:t>
      </w:r>
      <w:r w:rsidR="00155D38">
        <w:rPr>
          <w:rFonts w:eastAsiaTheme="minorEastAsia" w:cstheme="minorHAnsi"/>
          <w:bCs/>
          <w:iCs/>
        </w:rPr>
        <w:t xml:space="preserve"> This component of the model is necessary because some monitoring stations are only operational for a subset of days per season</w:t>
      </w:r>
      <w:r w:rsidR="00471E1C">
        <w:rPr>
          <w:rFonts w:eastAsiaTheme="minorEastAsia" w:cstheme="minorHAnsi"/>
          <w:bCs/>
          <w:iCs/>
        </w:rPr>
        <w:t>; the model can therefore accommodate missing data within a season</w:t>
      </w:r>
      <w:r w:rsidR="00155D38">
        <w:rPr>
          <w:rFonts w:eastAsiaTheme="minorEastAsia" w:cstheme="minorHAnsi"/>
          <w:bCs/>
          <w:iCs/>
        </w:rPr>
        <w:t>.</w:t>
      </w:r>
      <w:r>
        <w:rPr>
          <w:rFonts w:eastAsiaTheme="minorEastAsia" w:cstheme="minorHAnsi"/>
          <w:bCs/>
          <w:iCs/>
        </w:rPr>
        <w:t xml:space="preserve"> </w:t>
      </w:r>
      <w:r w:rsidR="00890B11">
        <w:rPr>
          <w:rFonts w:cstheme="minorHAnsi"/>
          <w:bCs/>
          <w:iCs/>
        </w:rPr>
        <w:t>M</w:t>
      </w:r>
      <w:r w:rsidRPr="00925CBA">
        <w:rPr>
          <w:rFonts w:cstheme="minorHAnsi"/>
          <w:bCs/>
          <w:iCs/>
        </w:rPr>
        <w:t xml:space="preserve">igration </w:t>
      </w:r>
      <w:r w:rsidR="00890B11">
        <w:rPr>
          <w:rFonts w:cstheme="minorHAnsi"/>
          <w:bCs/>
          <w:iCs/>
        </w:rPr>
        <w:t>of individuals past</w:t>
      </w:r>
      <w:r w:rsidRPr="00925CBA">
        <w:rPr>
          <w:rFonts w:cstheme="minorHAnsi"/>
          <w:bCs/>
          <w:iCs/>
        </w:rPr>
        <w:t xml:space="preserve"> monitoring stations </w:t>
      </w:r>
      <w:r w:rsidR="00155D38">
        <w:rPr>
          <w:rFonts w:cstheme="minorHAnsi"/>
          <w:bCs/>
          <w:iCs/>
        </w:rPr>
        <w:t>is assumed to</w:t>
      </w:r>
      <w:r w:rsidRPr="00925CBA">
        <w:rPr>
          <w:rFonts w:cstheme="minorHAnsi"/>
          <w:bCs/>
          <w:iCs/>
        </w:rPr>
        <w:t xml:space="preserve"> follow a symmetric seasonal pattern </w:t>
      </w:r>
      <w:r w:rsidR="00471E1C">
        <w:rPr>
          <w:rFonts w:cstheme="minorHAnsi"/>
          <w:bCs/>
          <w:iCs/>
        </w:rPr>
        <w:t>around</w:t>
      </w:r>
      <w:r w:rsidRPr="00925CBA">
        <w:rPr>
          <w:rFonts w:cstheme="minorHAnsi"/>
          <w:bCs/>
          <w:iCs/>
        </w:rPr>
        <w:t xml:space="preserve"> a peak</w:t>
      </w:r>
      <w:r>
        <w:rPr>
          <w:rFonts w:cstheme="minorHAnsi"/>
          <w:bCs/>
          <w:iCs/>
        </w:rPr>
        <w:t xml:space="preserve"> date</w:t>
      </w:r>
      <w:r w:rsidR="00155D38">
        <w:rPr>
          <w:rFonts w:cstheme="minorHAnsi"/>
          <w:bCs/>
          <w:iCs/>
        </w:rPr>
        <w:t>. We</w:t>
      </w:r>
      <w:r w:rsidR="00890B11">
        <w:rPr>
          <w:rFonts w:cstheme="minorHAnsi"/>
          <w:bCs/>
          <w:iCs/>
        </w:rPr>
        <w:t xml:space="preserve"> therefore</w:t>
      </w:r>
      <w:r w:rsidRPr="00925CBA">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925CBA">
        <w:rPr>
          <w:rFonts w:eastAsiaTheme="minorEastAsia" w:cstheme="minorHAnsi"/>
          <w:bCs/>
          <w:iCs/>
        </w:rPr>
        <w:t xml:space="preserve"> that</w:t>
      </w:r>
      <w:r w:rsidRPr="00925CBA">
        <w:rPr>
          <w:rFonts w:cstheme="minorHAnsi"/>
          <w:bCs/>
          <w:iCs/>
        </w:rPr>
        <w:t xml:space="preserve"> </w:t>
      </w:r>
      <w:r>
        <w:rPr>
          <w:rFonts w:cstheme="minorHAnsi"/>
          <w:bCs/>
          <w:iCs/>
        </w:rPr>
        <w:t>integrates</w:t>
      </w:r>
      <w:r w:rsidRPr="00925CBA">
        <w:rPr>
          <w:rFonts w:cstheme="minorHAnsi"/>
          <w:bCs/>
          <w:iCs/>
        </w:rPr>
        <w:t xml:space="preserve"> to 1 across all days in a season</w:t>
      </w:r>
      <w:r w:rsidR="00F27CBF">
        <w:rPr>
          <w:rFonts w:cstheme="minorHAnsi"/>
          <w:bCs/>
          <w:iCs/>
        </w:rPr>
        <w:t xml:space="preserve">. </w:t>
      </w:r>
      <w:r w:rsidRPr="00925CBA">
        <w:rPr>
          <w:rFonts w:cstheme="minorHAnsi"/>
          <w:bCs/>
          <w:iCs/>
        </w:rPr>
        <w:t>The parameter</w:t>
      </w:r>
      <w:r w:rsidRPr="00925CBA">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is the date of the seasonal peak of migration at station </w:t>
      </w:r>
      <m:oMath>
        <m:r>
          <w:rPr>
            <w:rFonts w:ascii="Cambria Math" w:hAnsi="Cambria Math" w:cstheme="minorHAnsi"/>
          </w:rPr>
          <m:t>s</m:t>
        </m:r>
      </m:oMath>
      <w:r w:rsidRPr="00925CBA">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describes the</w:t>
      </w:r>
      <w:r w:rsidR="00155D38">
        <w:rPr>
          <w:rFonts w:eastAsiaTheme="minorEastAsia" w:cstheme="minorHAnsi"/>
          <w:bCs/>
          <w:iCs/>
        </w:rPr>
        <w:t xml:space="preserve"> duration</w:t>
      </w:r>
      <w:r w:rsidRPr="00925CBA">
        <w:rPr>
          <w:rFonts w:eastAsiaTheme="minorEastAsia" w:cstheme="minorHAnsi"/>
          <w:bCs/>
          <w:iCs/>
        </w:rPr>
        <w:t xml:space="preserve"> of the migration season at that station (i.e., </w:t>
      </w:r>
      <w:r w:rsidR="00471E1C">
        <w:rPr>
          <w:rFonts w:eastAsiaTheme="minorEastAsia" w:cstheme="minorHAnsi"/>
          <w:bCs/>
          <w:iCs/>
        </w:rPr>
        <w:t xml:space="preserve">approximately </w:t>
      </w:r>
      <w:r w:rsidRPr="00925CBA">
        <w:rPr>
          <w:rFonts w:eastAsiaTheme="minorEastAsia" w:cstheme="minorHAnsi"/>
          <w:bCs/>
          <w:iCs/>
        </w:rPr>
        <w:t>95% of the station’s migration period occurs within 2</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w:t>
      </w:r>
      <w:r>
        <w:rPr>
          <w:rFonts w:eastAsiaTheme="minorEastAsia" w:cstheme="minorHAnsi"/>
          <w:bCs/>
          <w:iCs/>
        </w:rPr>
        <w:t xml:space="preserve">In our </w:t>
      </w:r>
      <w:r w:rsidR="00191F31">
        <w:rPr>
          <w:rFonts w:eastAsiaTheme="minorEastAsia" w:cstheme="minorHAnsi"/>
          <w:bCs/>
          <w:iCs/>
        </w:rPr>
        <w:t xml:space="preserve">application of the </w:t>
      </w:r>
      <w:r>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Pr>
          <w:rFonts w:eastAsiaTheme="minorEastAsia" w:cstheme="minorHAnsi"/>
          <w:bCs/>
          <w:iCs/>
        </w:rPr>
        <w:t xml:space="preserve"> was </w:t>
      </w:r>
      <w:r>
        <w:rPr>
          <w:rFonts w:eastAsiaTheme="minorEastAsia" w:cstheme="minorHAnsi"/>
          <w:bCs/>
          <w:iCs/>
        </w:rPr>
        <w:t>estimated separately for each migration monitoring station</w:t>
      </w:r>
      <w:r w:rsidR="00155D3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Pr>
          <w:rFonts w:eastAsiaTheme="minorEastAsia" w:cstheme="minorHAnsi"/>
          <w:bCs/>
          <w:iCs/>
        </w:rPr>
        <w:t xml:space="preserve"> was estimated as a shared parameter across stations.</w:t>
      </w:r>
    </w:p>
    <w:p w14:paraId="2A745267" w14:textId="23C8A503" w:rsidR="00464B5A" w:rsidRDefault="00464B5A" w:rsidP="00464B5A">
      <w:pPr>
        <w:spacing w:before="120" w:after="120" w:line="360" w:lineRule="auto"/>
        <w:ind w:firstLine="720"/>
        <w:rPr>
          <w:rFonts w:eastAsiaTheme="minorEastAsia" w:cstheme="minorHAnsi"/>
          <w:bCs/>
          <w:iCs/>
        </w:rPr>
      </w:pPr>
      <w:r>
        <w:rPr>
          <w:rFonts w:eastAsiaTheme="minorEastAsia" w:cstheme="minorHAnsi"/>
        </w:rPr>
        <w:lastRenderedPageBreak/>
        <w:t>The final level of the model describes the observed count</w:t>
      </w:r>
      <w:r w:rsidR="00191F31">
        <w:rPr>
          <w:rFonts w:eastAsiaTheme="minorEastAsia" w:cstheme="minorHAnsi"/>
        </w:rPr>
        <w:t xml:space="preserve"> data</w:t>
      </w:r>
      <w:r>
        <w:rPr>
          <w:rFonts w:eastAsiaTheme="minorEastAsia" w:cstheme="minorHAnsi"/>
        </w:rPr>
        <w:t xml:space="preserve"> (equation </w:t>
      </w:r>
      <w:r w:rsidR="00F132A2">
        <w:rPr>
          <w:rFonts w:eastAsiaTheme="minorEastAsia" w:cstheme="minorHAnsi"/>
        </w:rPr>
        <w:t>6</w:t>
      </w:r>
      <w:r>
        <w:rPr>
          <w:rFonts w:eastAsiaTheme="minorEastAsia" w:cstheme="minorHAnsi"/>
        </w:rPr>
        <w:t xml:space="preserve">) and breeding origin </w:t>
      </w:r>
      <w:r w:rsidR="00191F31">
        <w:rPr>
          <w:rFonts w:eastAsiaTheme="minorEastAsia" w:cstheme="minorHAnsi"/>
        </w:rPr>
        <w:t xml:space="preserve">estimates </w:t>
      </w:r>
      <w:r>
        <w:rPr>
          <w:rFonts w:eastAsiaTheme="minorEastAsia" w:cstheme="minorHAnsi"/>
        </w:rPr>
        <w:t xml:space="preserve">(equation </w:t>
      </w:r>
      <w:r w:rsidR="00F132A2">
        <w:rPr>
          <w:rFonts w:eastAsiaTheme="minorEastAsia" w:cstheme="minorHAnsi"/>
        </w:rPr>
        <w:t>7</w:t>
      </w:r>
      <w:r>
        <w:rPr>
          <w:rFonts w:eastAsiaTheme="minorEastAsia" w:cstheme="minorHAnsi"/>
        </w:rPr>
        <w:t>)</w:t>
      </w:r>
      <w:r w:rsidR="00F27CBF">
        <w:rPr>
          <w:rFonts w:eastAsiaTheme="minorEastAsia" w:cstheme="minorHAnsi"/>
        </w:rPr>
        <w:t xml:space="preserve">. </w:t>
      </w:r>
      <w:r>
        <w:rPr>
          <w:rFonts w:cstheme="minorHAnsi"/>
          <w:bCs/>
          <w:iCs/>
        </w:rPr>
        <w:t>To describe migration count data, the</w:t>
      </w:r>
      <w:r w:rsidRPr="00925CBA">
        <w:rPr>
          <w:rFonts w:cstheme="minorHAnsi"/>
          <w:bCs/>
          <w:iCs/>
        </w:rPr>
        <w:t xml:space="preserve"> number of birds counted on each day </w:t>
      </w:r>
      <w:r>
        <w:rPr>
          <w:rFonts w:cstheme="minorHAnsi"/>
          <w:bCs/>
          <w:iCs/>
        </w:rPr>
        <w:t xml:space="preserve">of the season </w:t>
      </w:r>
      <w:r w:rsidRPr="00925CBA">
        <w:rPr>
          <w:rFonts w:cstheme="minorHAnsi"/>
          <w:bCs/>
          <w:iCs/>
        </w:rPr>
        <w:t>(</w:t>
      </w:r>
      <m:oMath>
        <m:r>
          <w:rPr>
            <w:rFonts w:ascii="Cambria Math" w:hAnsi="Cambria Math" w:cstheme="minorHAnsi"/>
          </w:rPr>
          <m:t>d</m:t>
        </m:r>
      </m:oMath>
      <w:r w:rsidRPr="00925CBA">
        <w:rPr>
          <w:rFonts w:cstheme="minorHAnsi"/>
          <w:bCs/>
          <w:iCs/>
        </w:rPr>
        <w:t>) at each station (</w:t>
      </w:r>
      <m:oMath>
        <m:r>
          <w:rPr>
            <w:rFonts w:ascii="Cambria Math" w:hAnsi="Cambria Math" w:cstheme="minorHAnsi"/>
          </w:rPr>
          <m:t>s</m:t>
        </m:r>
      </m:oMath>
      <w:r w:rsidRPr="00925CBA">
        <w:rPr>
          <w:rFonts w:eastAsiaTheme="minorEastAsia" w:cstheme="minorHAnsi"/>
          <w:bCs/>
          <w:iCs/>
        </w:rPr>
        <w:t xml:space="preserve">) </w:t>
      </w:r>
      <w:r w:rsidRPr="00925CBA">
        <w:rPr>
          <w:rFonts w:cstheme="minorHAnsi"/>
          <w:bCs/>
          <w:iCs/>
        </w:rPr>
        <w:t>in each year (</w:t>
      </w:r>
      <m:oMath>
        <m:r>
          <w:rPr>
            <w:rFonts w:ascii="Cambria Math" w:hAnsi="Cambria Math" w:cstheme="minorHAnsi"/>
          </w:rPr>
          <m:t>y</m:t>
        </m:r>
      </m:oMath>
      <w:r w:rsidRPr="00925CBA">
        <w:rPr>
          <w:rFonts w:cstheme="minorHAnsi"/>
          <w:bCs/>
          <w:iCs/>
        </w:rPr>
        <w:t>)</w:t>
      </w:r>
      <w:r w:rsidRPr="00925CBA">
        <w:rPr>
          <w:rFonts w:eastAsiaTheme="minorEastAsia" w:cstheme="minorHAnsi"/>
          <w:bCs/>
          <w:iCs/>
        </w:rPr>
        <w:t xml:space="preserve"> was modeled as an over-dispersed Poisson process</w:t>
      </w:r>
      <w:r>
        <w:rPr>
          <w:rFonts w:eastAsiaTheme="minorEastAsia" w:cstheme="minorHAnsi"/>
          <w:bCs/>
          <w:iCs/>
        </w:rPr>
        <w:t xml:space="preserve"> with me</w:t>
      </w:r>
      <w:r w:rsidR="00B54F71">
        <w:rPr>
          <w:rFonts w:eastAsiaTheme="minorEastAsia" w:cstheme="minorHAnsi"/>
          <w:bCs/>
          <w:iCs/>
        </w:rPr>
        <w:t>dian</w:t>
      </w:r>
      <w:r>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Pr>
          <w:rFonts w:eastAsiaTheme="minorEastAsia" w:cstheme="minorHAnsi"/>
          <w:bCs/>
          <w:iCs/>
        </w:rPr>
        <w:t xml:space="preserve">. </w:t>
      </w:r>
      <w:r>
        <w:rPr>
          <w:rFonts w:eastAsiaTheme="minorEastAsia" w:cstheme="minorHAnsi"/>
          <w:bCs/>
          <w:iCs/>
        </w:rPr>
        <w:t xml:space="preserve">We assumed log-normal </w:t>
      </w:r>
      <w:r w:rsidRPr="00925CBA">
        <w:rPr>
          <w:rFonts w:eastAsiaTheme="minorEastAsia" w:cstheme="minorHAnsi"/>
          <w:bCs/>
          <w:iCs/>
        </w:rPr>
        <w:t xml:space="preserve">variance </w:t>
      </w:r>
      <w:r>
        <w:rPr>
          <w:rFonts w:eastAsiaTheme="minorEastAsia" w:cstheme="minorHAnsi"/>
          <w:bCs/>
          <w:iCs/>
        </w:rPr>
        <w:t>for</w:t>
      </w:r>
      <w:r w:rsidRPr="00925CBA">
        <w:rPr>
          <w:rFonts w:eastAsiaTheme="minorEastAsia" w:cstheme="minorHAnsi"/>
          <w:bCs/>
          <w:iCs/>
        </w:rPr>
        <w:t xml:space="preserve"> unexplained “noise” in daily counts at each station</w:t>
      </w:r>
      <w:r>
        <w:rPr>
          <w:rFonts w:eastAsiaTheme="minorEastAsia" w:cstheme="minorHAnsi"/>
          <w:bCs/>
          <w:iCs/>
        </w:rPr>
        <w:t xml:space="preserve"> (e.g., owing to weather conditions that affect daily migration behavior)</w:t>
      </w:r>
      <w:r w:rsidR="00B54F71">
        <w:rPr>
          <w:rFonts w:eastAsiaTheme="minorEastAsia" w:cstheme="minorHAnsi"/>
          <w:bCs/>
          <w:iCs/>
        </w:rPr>
        <w:t>.</w:t>
      </w:r>
      <w:r w:rsidR="00F27CBF">
        <w:rPr>
          <w:rFonts w:eastAsiaTheme="minorEastAsia" w:cstheme="minorHAnsi"/>
          <w:bCs/>
          <w:iCs/>
        </w:rPr>
        <w:t xml:space="preserve"> </w:t>
      </w:r>
      <w:r w:rsidR="00191F31">
        <w:rPr>
          <w:rFonts w:eastAsiaTheme="minorEastAsia" w:cstheme="minorHAnsi"/>
          <w:bCs/>
          <w:iCs/>
        </w:rPr>
        <w:t>Equation</w:t>
      </w:r>
      <w:r w:rsidR="00F132A2">
        <w:rPr>
          <w:rFonts w:eastAsiaTheme="minorEastAsia" w:cstheme="minorHAnsi"/>
          <w:bCs/>
          <w:iCs/>
        </w:rPr>
        <w:t xml:space="preserve"> 7</w:t>
      </w:r>
      <w:r w:rsidR="00191F31">
        <w:rPr>
          <w:rFonts w:eastAsiaTheme="minorEastAsia" w:cstheme="minorHAnsi"/>
          <w:bCs/>
          <w:iCs/>
        </w:rPr>
        <w:t xml:space="preserve"> also</w:t>
      </w:r>
      <w:r>
        <w:rPr>
          <w:rFonts w:eastAsiaTheme="minorEastAsia" w:cstheme="minorHAnsi"/>
          <w:bCs/>
          <w:iCs/>
        </w:rPr>
        <w:t xml:space="preserve"> include</w:t>
      </w:r>
      <w:r w:rsidR="00191F31">
        <w:rPr>
          <w:rFonts w:eastAsiaTheme="minorEastAsia" w:cstheme="minorHAnsi"/>
          <w:bCs/>
          <w:iCs/>
        </w:rPr>
        <w:t xml:space="preserve">s </w:t>
      </w:r>
      <w:r>
        <w:rPr>
          <w:rFonts w:eastAsiaTheme="minorEastAsia" w:cstheme="minorHAnsi"/>
          <w:bCs/>
          <w:iCs/>
        </w:rPr>
        <w:t xml:space="preserve">an offset equal to </w:t>
      </w:r>
      <w:proofErr w:type="gramStart"/>
      <w:r>
        <w:rPr>
          <w:rFonts w:eastAsiaTheme="minorEastAsia" w:cstheme="minorHAnsi"/>
          <w:bCs/>
          <w:iCs/>
        </w:rPr>
        <w:t>log(</w:t>
      </w:r>
      <w:proofErr w:type="gramEnd"/>
      <w:r>
        <w:rPr>
          <w:rFonts w:eastAsiaTheme="minorEastAsia" w:cstheme="minorHAnsi"/>
          <w:bCs/>
          <w:iCs/>
        </w:rPr>
        <w:t xml:space="preserve">net hours) to account for </w:t>
      </w:r>
      <w:proofErr w:type="spellStart"/>
      <w:r w:rsidR="00191F31">
        <w:rPr>
          <w:rFonts w:eastAsiaTheme="minorEastAsia" w:cstheme="minorHAnsi"/>
          <w:bCs/>
          <w:iCs/>
        </w:rPr>
        <w:t>spatio</w:t>
      </w:r>
      <w:proofErr w:type="spellEnd"/>
      <w:r w:rsidR="00191F31">
        <w:rPr>
          <w:rFonts w:eastAsiaTheme="minorEastAsia" w:cstheme="minorHAnsi"/>
          <w:bCs/>
          <w:iCs/>
        </w:rPr>
        <w:t>-temporal</w:t>
      </w:r>
      <w:r>
        <w:rPr>
          <w:rFonts w:eastAsiaTheme="minorEastAsia" w:cstheme="minorHAnsi"/>
          <w:bCs/>
          <w:iCs/>
        </w:rPr>
        <w:t xml:space="preserve"> variation in monitoring effort</w:t>
      </w:r>
      <w:r w:rsidR="00F27CBF">
        <w:rPr>
          <w:rFonts w:eastAsiaTheme="minorEastAsia" w:cstheme="minorHAnsi"/>
          <w:bCs/>
          <w:iCs/>
        </w:rPr>
        <w:t xml:space="preserve">. </w:t>
      </w:r>
    </w:p>
    <w:p w14:paraId="2BBB958E" w14:textId="18EAC143" w:rsidR="005E105E" w:rsidRDefault="00464B5A" w:rsidP="00D53F8D">
      <w:pPr>
        <w:spacing w:before="120" w:after="120" w:line="360" w:lineRule="auto"/>
        <w:ind w:firstLine="720"/>
        <w:rPr>
          <w:rFonts w:eastAsiaTheme="minorEastAsia" w:cstheme="minorHAnsi"/>
          <w:bCs/>
          <w:iCs/>
        </w:rPr>
      </w:pPr>
      <w:r>
        <w:rPr>
          <w:rFonts w:eastAsiaTheme="minorEastAsia" w:cstheme="minorHAnsi"/>
          <w:bCs/>
          <w:iCs/>
        </w:rPr>
        <w:t>Finally, we used a multinomial distribution to model</w:t>
      </w:r>
      <w:r w:rsidRPr="00925CBA">
        <w:rPr>
          <w:rFonts w:eastAsiaTheme="minorEastAsia" w:cstheme="minorHAnsi"/>
          <w:bCs/>
          <w:iCs/>
        </w:rPr>
        <w:t xml:space="preserve"> breeding origin</w:t>
      </w:r>
      <w:r w:rsidR="00191F31">
        <w:rPr>
          <w:rFonts w:eastAsiaTheme="minorEastAsia" w:cstheme="minorHAnsi"/>
          <w:bCs/>
          <w:iCs/>
        </w:rPr>
        <w:t>s of migrants</w:t>
      </w:r>
      <w:r w:rsidRPr="00925CBA">
        <w:rPr>
          <w:rFonts w:eastAsiaTheme="minorEastAsia" w:cstheme="minorHAnsi"/>
          <w:bCs/>
          <w:iCs/>
        </w:rPr>
        <w:t xml:space="preserve"> </w:t>
      </w:r>
      <w:r>
        <w:rPr>
          <w:rFonts w:eastAsiaTheme="minorEastAsia" w:cstheme="minorHAnsi"/>
          <w:bCs/>
          <w:iCs/>
        </w:rPr>
        <w:t xml:space="preserve">at the stations </w:t>
      </w:r>
      <w:r w:rsidR="002A7825">
        <w:rPr>
          <w:rFonts w:eastAsiaTheme="minorEastAsia" w:cstheme="minorHAnsi"/>
          <w:bCs/>
          <w:iCs/>
        </w:rPr>
        <w:t xml:space="preserve">where </w:t>
      </w:r>
      <w:r>
        <w:rPr>
          <w:rFonts w:eastAsiaTheme="minorEastAsia" w:cstheme="minorHAnsi"/>
          <w:bCs/>
          <w:iCs/>
        </w:rPr>
        <w:t xml:space="preserve">they were collected (equation </w:t>
      </w:r>
      <w:r w:rsidR="00F132A2">
        <w:rPr>
          <w:rFonts w:eastAsiaTheme="minorEastAsia" w:cstheme="minorHAnsi"/>
          <w:bCs/>
          <w:iCs/>
        </w:rPr>
        <w:t>7</w:t>
      </w:r>
      <w:r>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
          <w:iCs/>
        </w:rPr>
        <w:t xml:space="preserve"> </w:t>
      </w:r>
      <w:r w:rsidRPr="00925CBA">
        <w:rPr>
          <w:rFonts w:eastAsiaTheme="minorEastAsia" w:cstheme="minorHAnsi"/>
          <w:bCs/>
          <w:iCs/>
        </w:rPr>
        <w:t xml:space="preserve">is a vector containing the number of sampled birds assigned to each of the </w:t>
      </w:r>
      <m:oMath>
        <m:r>
          <w:rPr>
            <w:rFonts w:ascii="Cambria Math" w:hAnsi="Cambria Math" w:cstheme="minorHAnsi"/>
          </w:rPr>
          <m:t>J</m:t>
        </m:r>
      </m:oMath>
      <w:r w:rsidRPr="00925CBA">
        <w:rPr>
          <w:rFonts w:eastAsiaTheme="minorEastAsia" w:cstheme="minorHAnsi"/>
          <w:bCs/>
          <w:iCs/>
        </w:rPr>
        <w:t xml:space="preserve"> strata at a station in a year (e.g.,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Cs/>
          <w:iCs/>
        </w:rPr>
        <w:t xml:space="preserve"> </w:t>
      </w:r>
      <w:r>
        <w:rPr>
          <w:rFonts w:eastAsiaTheme="minorEastAsia" w:cstheme="minorHAnsi"/>
          <w:bCs/>
          <w:iCs/>
        </w:rPr>
        <w:t xml:space="preserve">= </w:t>
      </w:r>
      <w:r w:rsidRPr="00925CBA">
        <w:rPr>
          <w:rFonts w:eastAsiaTheme="minorEastAsia" w:cstheme="minorHAnsi"/>
          <w:bCs/>
          <w:iCs/>
        </w:rPr>
        <w:t>[</w:t>
      </w:r>
      <w:r w:rsidR="00471E1C">
        <w:rPr>
          <w:rFonts w:eastAsiaTheme="minorEastAsia" w:cstheme="minorHAnsi"/>
          <w:bCs/>
          <w:iCs/>
        </w:rPr>
        <w:t>3</w:t>
      </w:r>
      <w:r w:rsidRPr="00925CBA">
        <w:rPr>
          <w:rFonts w:eastAsiaTheme="minorEastAsia" w:cstheme="minorHAnsi"/>
          <w:bCs/>
          <w:iCs/>
        </w:rPr>
        <w:t xml:space="preserve">, 17] represents a hypothetical sample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oMath>
      <w:r w:rsidRPr="00925CBA">
        <w:rPr>
          <w:rFonts w:eastAsiaTheme="minorEastAsia" w:cstheme="minorHAnsi"/>
          <w:bCs/>
          <w:iCs/>
        </w:rPr>
        <w:t xml:space="preserve"> = </w:t>
      </w:r>
      <w:r w:rsidR="00471E1C">
        <w:rPr>
          <w:rFonts w:eastAsiaTheme="minorEastAsia" w:cstheme="minorHAnsi"/>
          <w:bCs/>
          <w:iCs/>
        </w:rPr>
        <w:t>20</w:t>
      </w:r>
      <w:r w:rsidRPr="00925CBA">
        <w:rPr>
          <w:rFonts w:eastAsiaTheme="minorEastAsia" w:cstheme="minorHAnsi"/>
          <w:bCs/>
          <w:iCs/>
        </w:rPr>
        <w:t xml:space="preserve"> birds arriving from </w:t>
      </w:r>
      <w:r w:rsidR="00BB484D">
        <w:rPr>
          <w:rFonts w:eastAsiaTheme="minorEastAsia" w:cstheme="minorHAnsi"/>
          <w:bCs/>
          <w:iCs/>
        </w:rPr>
        <w:t>each of two</w:t>
      </w:r>
      <w:r w:rsidRPr="00925CBA">
        <w:rPr>
          <w:rFonts w:eastAsiaTheme="minorEastAsia" w:cstheme="minorHAnsi"/>
          <w:bCs/>
          <w:iCs/>
        </w:rPr>
        <w:t xml:space="preserve"> strata, where </w:t>
      </w:r>
      <w:r w:rsidR="00191F31">
        <w:rPr>
          <w:rFonts w:eastAsiaTheme="minorEastAsia" w:cstheme="minorHAnsi"/>
          <w:bCs/>
          <w:iCs/>
        </w:rPr>
        <w:t xml:space="preserve">stable isotope analysis determined that </w:t>
      </w:r>
      <w:r w:rsidR="00471E1C">
        <w:rPr>
          <w:rFonts w:eastAsiaTheme="minorEastAsia" w:cstheme="minorHAnsi"/>
          <w:bCs/>
          <w:iCs/>
        </w:rPr>
        <w:t>3</w:t>
      </w:r>
      <w:r w:rsidRPr="00925CBA">
        <w:rPr>
          <w:rFonts w:eastAsiaTheme="minorEastAsia" w:cstheme="minorHAnsi"/>
          <w:bCs/>
          <w:iCs/>
        </w:rPr>
        <w:t xml:space="preserve"> bird</w:t>
      </w:r>
      <w:r w:rsidR="00471E1C">
        <w:rPr>
          <w:rFonts w:eastAsiaTheme="minorEastAsia" w:cstheme="minorHAnsi"/>
          <w:bCs/>
          <w:iCs/>
        </w:rPr>
        <w:t>s</w:t>
      </w:r>
      <w:r w:rsidRPr="00925CBA">
        <w:rPr>
          <w:rFonts w:eastAsiaTheme="minorEastAsia" w:cstheme="minorHAnsi"/>
          <w:bCs/>
          <w:iCs/>
        </w:rPr>
        <w:t xml:space="preserve"> originate</w:t>
      </w:r>
      <w:r w:rsidR="00191F31">
        <w:rPr>
          <w:rFonts w:eastAsiaTheme="minorEastAsia" w:cstheme="minorHAnsi"/>
          <w:bCs/>
          <w:iCs/>
        </w:rPr>
        <w:t>d</w:t>
      </w:r>
      <w:r w:rsidRPr="00925CBA">
        <w:rPr>
          <w:rFonts w:eastAsiaTheme="minorEastAsia" w:cstheme="minorHAnsi"/>
          <w:bCs/>
          <w:iCs/>
        </w:rPr>
        <w:t xml:space="preserve"> from stratum </w:t>
      </w:r>
      <w:r w:rsidR="00471E1C">
        <w:rPr>
          <w:rFonts w:eastAsiaTheme="minorEastAsia" w:cstheme="minorHAnsi"/>
          <w:bCs/>
          <w:iCs/>
        </w:rPr>
        <w:t>1</w:t>
      </w:r>
      <w:r w:rsidR="00191F31">
        <w:rPr>
          <w:rFonts w:eastAsiaTheme="minorEastAsia" w:cstheme="minorHAnsi"/>
          <w:bCs/>
          <w:iCs/>
        </w:rPr>
        <w:t>,</w:t>
      </w:r>
      <w:r w:rsidRPr="00925CBA">
        <w:rPr>
          <w:rFonts w:eastAsiaTheme="minorEastAsia" w:cstheme="minorHAnsi"/>
          <w:bCs/>
          <w:iCs/>
        </w:rPr>
        <w:t xml:space="preserve"> and 17 birds originated from stratum </w:t>
      </w:r>
      <w:r w:rsidR="00471E1C">
        <w:rPr>
          <w:rFonts w:eastAsiaTheme="minorEastAsia" w:cstheme="minorHAnsi"/>
          <w:bCs/>
          <w:iCs/>
        </w:rPr>
        <w:t>2</w:t>
      </w:r>
      <w:r w:rsidRPr="00925CBA">
        <w:rPr>
          <w:rFonts w:eastAsiaTheme="minorEastAsia" w:cstheme="minorHAnsi"/>
          <w:bCs/>
          <w:iCs/>
        </w:rPr>
        <w:t>)</w:t>
      </w:r>
      <w:r w:rsidR="00F27CBF">
        <w:rPr>
          <w:rFonts w:eastAsiaTheme="minorEastAsia" w:cstheme="minorHAnsi"/>
          <w:bCs/>
          <w:iCs/>
        </w:rPr>
        <w:t xml:space="preserve">. </w:t>
      </w:r>
      <w:r>
        <w:rPr>
          <w:rFonts w:eastAsiaTheme="minorEastAsia" w:cstheme="minorHAnsi"/>
          <w:bCs/>
          <w:iCs/>
        </w:rPr>
        <w:t xml:space="preserve">The latent cell 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Pr>
          <w:rFonts w:eastAsiaTheme="minorEastAsia" w:cstheme="minorHAnsi"/>
          <w:bCs/>
          <w:iCs/>
        </w:rPr>
        <w:t>)</w:t>
      </w:r>
      <w:r w:rsidR="00E40CB5">
        <w:rPr>
          <w:rFonts w:eastAsiaTheme="minorEastAsia" w:cstheme="minorHAnsi"/>
          <w:bCs/>
          <w:iCs/>
        </w:rPr>
        <w:t xml:space="preserve"> therefore</w:t>
      </w:r>
      <w:r>
        <w:rPr>
          <w:rFonts w:eastAsiaTheme="minorEastAsia" w:cstheme="minorHAnsi"/>
          <w:bCs/>
          <w:iCs/>
        </w:rPr>
        <w:t xml:space="preserve"> allow station-level dynamics to be linked to stratum-level dynamics. </w:t>
      </w:r>
    </w:p>
    <w:p w14:paraId="32038F00" w14:textId="77777777" w:rsidR="00B123E7" w:rsidRDefault="00B123E7" w:rsidP="00B123E7">
      <w:pPr>
        <w:spacing w:before="120" w:after="120" w:line="360" w:lineRule="auto"/>
        <w:rPr>
          <w:rFonts w:cstheme="minorHAnsi"/>
          <w:color w:val="000000" w:themeColor="text1"/>
        </w:rPr>
      </w:pPr>
    </w:p>
    <w:p w14:paraId="0AD1E327" w14:textId="258C5A96" w:rsidR="00D53F8D" w:rsidRDefault="00D53F8D" w:rsidP="00B123E7">
      <w:pPr>
        <w:spacing w:after="0" w:line="240" w:lineRule="auto"/>
        <w:rPr>
          <w:rFonts w:cstheme="minorHAnsi"/>
          <w:color w:val="000000" w:themeColor="text1"/>
        </w:rPr>
      </w:pPr>
      <w:r w:rsidRPr="00B123E7">
        <w:rPr>
          <w:rFonts w:cstheme="minorHAnsi"/>
          <w:b/>
          <w:color w:val="000000" w:themeColor="text1"/>
        </w:rPr>
        <w:t xml:space="preserve">Table </w:t>
      </w:r>
      <w:r w:rsidRPr="00B123E7">
        <w:rPr>
          <w:rFonts w:cstheme="minorHAnsi"/>
          <w:b/>
          <w:noProof/>
          <w:color w:val="000000" w:themeColor="text1"/>
        </w:rPr>
        <w:t>1</w:t>
      </w:r>
      <w:r w:rsidRPr="00B123E7">
        <w:rPr>
          <w:rFonts w:cstheme="minorHAnsi"/>
          <w:b/>
          <w:color w:val="000000" w:themeColor="text1"/>
        </w:rPr>
        <w:t>.</w:t>
      </w:r>
      <w:r w:rsidRPr="00925CBA">
        <w:rPr>
          <w:rFonts w:cstheme="minorHAnsi"/>
          <w:color w:val="000000" w:themeColor="text1"/>
        </w:rPr>
        <w:t xml:space="preserve"> Multi-level statistic</w:t>
      </w:r>
      <w:r>
        <w:rPr>
          <w:rFonts w:cstheme="minorHAnsi"/>
          <w:color w:val="000000" w:themeColor="text1"/>
        </w:rPr>
        <w:t>al model</w:t>
      </w:r>
      <w:r w:rsidRPr="00925CBA">
        <w:rPr>
          <w:rFonts w:cstheme="minorHAnsi"/>
          <w:color w:val="000000" w:themeColor="text1"/>
        </w:rPr>
        <w:t xml:space="preserve"> to estimate population trajectories in pre-defined geographic strata by integrating daily counts of migrants at a series of monitoring stations with estimates of breeding origins for a sample of migrants at a subset of stations</w:t>
      </w:r>
      <w:r w:rsidR="00F27CBF">
        <w:rPr>
          <w:rFonts w:cstheme="minorHAnsi"/>
          <w:color w:val="000000" w:themeColor="text1"/>
        </w:rPr>
        <w:t xml:space="preserve">. </w:t>
      </w:r>
      <w:r w:rsidRPr="00925CBA">
        <w:rPr>
          <w:rFonts w:cstheme="minorHAnsi"/>
          <w:color w:val="000000" w:themeColor="text1"/>
        </w:rPr>
        <w:t>Equations are indexed by geographic strata (j), year (y), monitoring station (s),</w:t>
      </w:r>
      <w:r w:rsidR="00DC48BD">
        <w:rPr>
          <w:rFonts w:cstheme="minorHAnsi"/>
          <w:color w:val="000000" w:themeColor="text1"/>
        </w:rPr>
        <w:t xml:space="preserve"> and</w:t>
      </w:r>
      <w:r w:rsidRPr="00925CBA">
        <w:rPr>
          <w:rFonts w:cstheme="minorHAnsi"/>
          <w:color w:val="000000" w:themeColor="text1"/>
        </w:rPr>
        <w:t xml:space="preserve"> day of year (d)</w:t>
      </w:r>
      <w:r w:rsidR="00F27CBF">
        <w:rPr>
          <w:rFonts w:cstheme="minorHAnsi"/>
          <w:color w:val="000000" w:themeColor="text1"/>
        </w:rPr>
        <w:t xml:space="preserve">. </w:t>
      </w:r>
    </w:p>
    <w:p w14:paraId="147BE105" w14:textId="77777777" w:rsidR="00B123E7" w:rsidRPr="00B123E7" w:rsidRDefault="00B123E7" w:rsidP="00B123E7">
      <w:pPr>
        <w:spacing w:after="0" w:line="240" w:lineRule="auto"/>
        <w:rPr>
          <w:rFonts w:eastAsiaTheme="minorEastAsia" w:cstheme="minorHAnsi"/>
          <w:bCs/>
          <w:iCs/>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6159"/>
        <w:gridCol w:w="461"/>
      </w:tblGrid>
      <w:tr w:rsidR="00D53F8D" w:rsidRPr="00925CBA" w14:paraId="1077BB6D" w14:textId="77777777" w:rsidTr="00531031">
        <w:tc>
          <w:tcPr>
            <w:tcW w:w="3870" w:type="dxa"/>
            <w:tcBorders>
              <w:top w:val="single" w:sz="4" w:space="0" w:color="auto"/>
              <w:bottom w:val="single" w:sz="4" w:space="0" w:color="auto"/>
            </w:tcBorders>
          </w:tcPr>
          <w:p w14:paraId="3104184D" w14:textId="77777777" w:rsidR="00D53F8D" w:rsidRPr="00925CBA" w:rsidRDefault="00D53F8D" w:rsidP="00215B39">
            <w:pPr>
              <w:spacing w:before="120" w:after="120"/>
              <w:rPr>
                <w:rFonts w:cstheme="minorHAnsi"/>
              </w:rPr>
            </w:pPr>
            <w:r w:rsidRPr="00925CBA">
              <w:rPr>
                <w:rFonts w:cstheme="minorHAnsi"/>
              </w:rPr>
              <w:t>Description</w:t>
            </w:r>
          </w:p>
        </w:tc>
        <w:tc>
          <w:tcPr>
            <w:tcW w:w="5834" w:type="dxa"/>
            <w:tcBorders>
              <w:top w:val="single" w:sz="4" w:space="0" w:color="auto"/>
              <w:bottom w:val="single" w:sz="4" w:space="0" w:color="auto"/>
            </w:tcBorders>
          </w:tcPr>
          <w:p w14:paraId="0525003E" w14:textId="77777777" w:rsidR="00D53F8D" w:rsidRPr="00925CBA" w:rsidRDefault="00D53F8D" w:rsidP="00215B39">
            <w:pPr>
              <w:spacing w:before="120" w:after="120"/>
              <w:rPr>
                <w:rFonts w:cstheme="minorHAnsi"/>
              </w:rPr>
            </w:pPr>
            <w:r w:rsidRPr="00925CBA">
              <w:rPr>
                <w:rFonts w:cstheme="minorHAnsi"/>
              </w:rPr>
              <w:t>Equations</w:t>
            </w:r>
          </w:p>
        </w:tc>
        <w:tc>
          <w:tcPr>
            <w:tcW w:w="461" w:type="dxa"/>
            <w:tcBorders>
              <w:top w:val="single" w:sz="4" w:space="0" w:color="auto"/>
              <w:bottom w:val="single" w:sz="4" w:space="0" w:color="auto"/>
            </w:tcBorders>
          </w:tcPr>
          <w:p w14:paraId="7786FBD3" w14:textId="77777777" w:rsidR="00D53F8D" w:rsidRPr="00925CBA" w:rsidRDefault="00D53F8D" w:rsidP="00215B39">
            <w:pPr>
              <w:rPr>
                <w:rFonts w:cstheme="minorHAnsi"/>
              </w:rPr>
            </w:pPr>
          </w:p>
        </w:tc>
      </w:tr>
      <w:tr w:rsidR="00D53F8D" w:rsidRPr="00925CBA" w14:paraId="1C9DFB98" w14:textId="77777777" w:rsidTr="00215B39">
        <w:tc>
          <w:tcPr>
            <w:tcW w:w="10165" w:type="dxa"/>
            <w:gridSpan w:val="3"/>
            <w:tcBorders>
              <w:top w:val="single" w:sz="4" w:space="0" w:color="auto"/>
            </w:tcBorders>
            <w:shd w:val="clear" w:color="auto" w:fill="D9D9D9" w:themeFill="background1" w:themeFillShade="D9"/>
          </w:tcPr>
          <w:p w14:paraId="5C5DFC1E" w14:textId="5AE15BEA" w:rsidR="00D53F8D" w:rsidRPr="00925CBA" w:rsidRDefault="00DC48BD" w:rsidP="00215B39">
            <w:pPr>
              <w:spacing w:before="120" w:after="120"/>
              <w:jc w:val="center"/>
              <w:rPr>
                <w:rFonts w:cstheme="minorHAnsi"/>
                <w:i/>
                <w:iCs/>
              </w:rPr>
            </w:pPr>
            <w:r>
              <w:rPr>
                <w:rFonts w:cstheme="minorHAnsi"/>
                <w:i/>
                <w:iCs/>
              </w:rPr>
              <w:t>Stratum-level</w:t>
            </w:r>
            <w:r w:rsidR="00D53F8D" w:rsidRPr="00925CBA">
              <w:rPr>
                <w:rFonts w:cstheme="minorHAnsi"/>
                <w:i/>
                <w:iCs/>
              </w:rPr>
              <w:t xml:space="preserve"> population process model:</w:t>
            </w:r>
          </w:p>
        </w:tc>
      </w:tr>
      <w:tr w:rsidR="00D53F8D" w:rsidRPr="00925CBA" w14:paraId="180A6F49" w14:textId="77777777" w:rsidTr="00531031">
        <w:tc>
          <w:tcPr>
            <w:tcW w:w="3870" w:type="dxa"/>
          </w:tcPr>
          <w:p w14:paraId="6E12EC41" w14:textId="77777777" w:rsidR="00E40CB5" w:rsidRDefault="00304EFA" w:rsidP="00215B39">
            <w:pPr>
              <w:spacing w:before="120" w:after="120"/>
              <w:rPr>
                <w:rFonts w:cstheme="minorHAnsi"/>
              </w:rPr>
            </w:pPr>
            <w:r>
              <w:rPr>
                <w:rFonts w:cstheme="minorHAnsi"/>
              </w:rPr>
              <w:t xml:space="preserve">Time-varying </w:t>
            </w:r>
            <w:r w:rsidR="00E40CB5">
              <w:rPr>
                <w:rFonts w:cstheme="minorHAnsi"/>
              </w:rPr>
              <w:t xml:space="preserve">“random walk” </w:t>
            </w:r>
            <w:r>
              <w:rPr>
                <w:rFonts w:cstheme="minorHAnsi"/>
              </w:rPr>
              <w:t>population growth process within each stratum</w:t>
            </w:r>
            <w:r w:rsidR="00E40CB5">
              <w:rPr>
                <w:rFonts w:cstheme="minorHAnsi"/>
              </w:rPr>
              <w:t xml:space="preserve">. </w:t>
            </w:r>
          </w:p>
          <w:p w14:paraId="73C9B0E3" w14:textId="003AE294" w:rsidR="00D53F8D" w:rsidRPr="00925CBA" w:rsidRDefault="00000000" w:rsidP="00215B39">
            <w:pPr>
              <w:spacing w:before="120" w:after="120"/>
              <w:rPr>
                <w:rFonts w:cstheme="minorHAnsi"/>
              </w:rPr>
            </w:pP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process</m:t>
                  </m:r>
                </m:sub>
              </m:sSub>
            </m:oMath>
            <w:r w:rsidR="00E40CB5">
              <w:rPr>
                <w:rFonts w:eastAsiaTheme="minorEastAsia" w:cstheme="minorHAnsi"/>
                <w:bCs/>
                <w:iCs/>
              </w:rPr>
              <w:t xml:space="preserve"> describes the magnitude of annual fluctuations in stratum-level abundance.</w:t>
            </w:r>
          </w:p>
        </w:tc>
        <w:tc>
          <w:tcPr>
            <w:tcW w:w="5834" w:type="dxa"/>
            <w:vAlign w:val="center"/>
          </w:tcPr>
          <w:p w14:paraId="72108670" w14:textId="77777777" w:rsidR="00D53F8D" w:rsidRDefault="00000000" w:rsidP="00E40CB5">
            <w:pPr>
              <w:spacing w:before="120" w:after="120"/>
              <w:rPr>
                <w:rFonts w:eastAsiaTheme="minorEastAsia" w:cstheme="minorHAnsi"/>
              </w:rPr>
            </w:pPr>
            <m:oMath>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m:t>
                  </m:r>
                </m:sub>
              </m:sSub>
              <m:r>
                <w:rPr>
                  <w:rFonts w:ascii="Cambria Math" w:hAnsi="Cambria Math" w:cstheme="minorHAnsi"/>
                </w:rPr>
                <m:t xml:space="preserve">)= </m:t>
              </m:r>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hAnsi="Cambria Math" w:cstheme="minorHAnsi"/>
                </w:rPr>
                <m:t>,</m:t>
              </m:r>
            </m:oMath>
            <w:r w:rsidR="00E40CB5">
              <w:rPr>
                <w:rFonts w:eastAsiaTheme="minorEastAsia" w:cstheme="minorHAnsi"/>
              </w:rPr>
              <w:t xml:space="preserve"> where:</w:t>
            </w:r>
          </w:p>
          <w:p w14:paraId="1B93D6EC" w14:textId="5ED62397" w:rsidR="00E40CB5" w:rsidRPr="00E40CB5" w:rsidRDefault="00000000" w:rsidP="00215B39">
            <w:pPr>
              <w:spacing w:before="120" w:after="120"/>
              <w:jc w:val="cente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eastAsiaTheme="minorEastAsia" w:hAnsi="Cambria Math" w:cstheme="minorHAnsi"/>
                  </w:rPr>
                  <m:t xml:space="preserve"> ~ 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process</m:t>
                    </m:r>
                  </m:sub>
                  <m:sup>
                    <m:r>
                      <w:rPr>
                        <w:rFonts w:ascii="Cambria Math" w:hAnsi="Cambria Math" w:cstheme="minorHAnsi"/>
                      </w:rPr>
                      <m:t>2</m:t>
                    </m:r>
                  </m:sup>
                </m:sSubSup>
                <m:r>
                  <w:rPr>
                    <w:rFonts w:ascii="Cambria Math" w:eastAsiaTheme="minorEastAsia" w:hAnsi="Cambria Math" w:cstheme="minorHAnsi"/>
                  </w:rPr>
                  <m:t>)</m:t>
                </m:r>
              </m:oMath>
            </m:oMathPara>
          </w:p>
        </w:tc>
        <w:tc>
          <w:tcPr>
            <w:tcW w:w="461" w:type="dxa"/>
            <w:vAlign w:val="center"/>
          </w:tcPr>
          <w:p w14:paraId="11A8E94A" w14:textId="77777777" w:rsidR="00D53F8D" w:rsidRPr="00925CBA" w:rsidRDefault="00D53F8D" w:rsidP="00215B39">
            <w:pPr>
              <w:spacing w:before="120" w:after="120"/>
              <w:jc w:val="center"/>
              <w:rPr>
                <w:rFonts w:cstheme="minorHAnsi"/>
              </w:rPr>
            </w:pPr>
            <w:r w:rsidRPr="00925CBA">
              <w:rPr>
                <w:rFonts w:cstheme="minorHAnsi"/>
              </w:rPr>
              <w:t>(1)</w:t>
            </w:r>
          </w:p>
        </w:tc>
      </w:tr>
      <w:tr w:rsidR="00D53F8D" w:rsidRPr="00925CBA" w14:paraId="5D9A7E37" w14:textId="77777777" w:rsidTr="00215B39">
        <w:tc>
          <w:tcPr>
            <w:tcW w:w="10165" w:type="dxa"/>
            <w:gridSpan w:val="3"/>
            <w:shd w:val="clear" w:color="auto" w:fill="D9D9D9" w:themeFill="background1" w:themeFillShade="D9"/>
          </w:tcPr>
          <w:p w14:paraId="635C0E39" w14:textId="77777777" w:rsidR="00D53F8D" w:rsidRPr="00925CBA" w:rsidRDefault="00D53F8D" w:rsidP="00215B39">
            <w:pPr>
              <w:spacing w:before="120" w:after="120"/>
              <w:jc w:val="center"/>
              <w:rPr>
                <w:rFonts w:cstheme="minorHAnsi"/>
                <w:i/>
                <w:iCs/>
              </w:rPr>
            </w:pPr>
            <w:r w:rsidRPr="00925CBA">
              <w:rPr>
                <w:rFonts w:cstheme="minorHAnsi"/>
                <w:i/>
                <w:iCs/>
              </w:rPr>
              <w:t>Migration process model:</w:t>
            </w:r>
          </w:p>
        </w:tc>
      </w:tr>
      <w:tr w:rsidR="00D53F8D" w:rsidRPr="00925CBA" w14:paraId="2F09E814" w14:textId="77777777" w:rsidTr="00531031">
        <w:tc>
          <w:tcPr>
            <w:tcW w:w="3870" w:type="dxa"/>
          </w:tcPr>
          <w:p w14:paraId="0AE8F833" w14:textId="45D5694C" w:rsidR="00D53F8D" w:rsidRPr="00925CBA" w:rsidRDefault="00D53F8D" w:rsidP="00215B39">
            <w:pPr>
              <w:spacing w:before="120" w:after="120"/>
              <w:rPr>
                <w:rFonts w:cstheme="minorHAnsi"/>
              </w:rPr>
            </w:pPr>
            <w:r w:rsidRPr="00925CBA">
              <w:rPr>
                <w:rFonts w:cstheme="minorHAnsi"/>
              </w:rPr>
              <w:t xml:space="preserve">Number of migrants arriving at each station from each stratum; controlled by </w:t>
            </w:r>
            <w:r w:rsidR="00CB23E3">
              <w:rPr>
                <w:rFonts w:cstheme="minorHAnsi"/>
              </w:rPr>
              <w:t xml:space="preserve">time-varying </w:t>
            </w:r>
            <w:r w:rsidR="00155D38">
              <w:rPr>
                <w:rFonts w:cstheme="minorHAnsi"/>
              </w:rPr>
              <w:t xml:space="preserve">migration </w:t>
            </w:r>
            <w:r w:rsidRPr="00925CBA">
              <w:rPr>
                <w:rFonts w:cstheme="minorHAnsi"/>
              </w:rPr>
              <w:t xml:space="preserve">parameter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p>
        </w:tc>
        <w:tc>
          <w:tcPr>
            <w:tcW w:w="5834" w:type="dxa"/>
            <w:vAlign w:val="center"/>
          </w:tcPr>
          <w:p w14:paraId="37CE80C1" w14:textId="43865F9C" w:rsidR="00155D38" w:rsidRPr="00CB23E3" w:rsidRDefault="00000000" w:rsidP="00155D38">
            <w:pPr>
              <w:spacing w:before="120" w:after="120"/>
              <w:rPr>
                <w:rFonts w:eastAsia="Calibri" w:cstheme="minorHAnsi"/>
                <w:bCs/>
                <w:iCs/>
              </w:rPr>
            </w:pPr>
            <m:oMathPara>
              <m:oMathParaPr>
                <m:jc m:val="left"/>
              </m:oMathParaP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r>
                  <w:rPr>
                    <w:rFonts w:ascii="Cambria Math" w:hAnsi="Cambria Math" w:cstheme="minorHAnsi"/>
                  </w:rPr>
                  <m:t xml:space="preserve">= </m:t>
                </m:r>
                <m:sSub>
                  <m:sSubPr>
                    <m:ctrlPr>
                      <w:rPr>
                        <w:rFonts w:ascii="Cambria Math" w:hAnsi="Cambria Math" w:cstheme="minorHAnsi"/>
                        <w:bCs/>
                        <w:i/>
                        <w:iCs/>
                      </w:rPr>
                    </m:ctrlPr>
                  </m:sSubPr>
                  <m:e>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r>
                      <w:rPr>
                        <w:rFonts w:ascii="Cambria Math" w:hAnsi="Cambria Math" w:cstheme="minorHAnsi"/>
                      </w:rPr>
                      <m:t xml:space="preserve"> X</m:t>
                    </m:r>
                  </m:e>
                  <m:sub>
                    <m:r>
                      <w:rPr>
                        <w:rFonts w:ascii="Cambria Math" w:hAnsi="Cambria Math" w:cstheme="minorHAnsi"/>
                      </w:rPr>
                      <m:t>j, y</m:t>
                    </m:r>
                  </m:sub>
                </m:sSub>
              </m:oMath>
            </m:oMathPara>
          </w:p>
          <w:p w14:paraId="26866571" w14:textId="402D98BD" w:rsidR="00155D38" w:rsidRPr="00CB23E3" w:rsidRDefault="00155D38" w:rsidP="00CB23E3">
            <w:pPr>
              <w:spacing w:before="120" w:after="120"/>
              <w:rPr>
                <w:rFonts w:eastAsia="Calibri" w:cstheme="minorHAnsi"/>
                <w:bCs/>
                <w:iCs/>
              </w:rPr>
            </w:pPr>
          </w:p>
        </w:tc>
        <w:tc>
          <w:tcPr>
            <w:tcW w:w="461" w:type="dxa"/>
            <w:vAlign w:val="center"/>
          </w:tcPr>
          <w:p w14:paraId="0CEE5A46" w14:textId="77777777" w:rsidR="00D53F8D" w:rsidRPr="00925CBA" w:rsidRDefault="00D53F8D" w:rsidP="00215B39">
            <w:pPr>
              <w:spacing w:before="120" w:after="120"/>
              <w:jc w:val="center"/>
              <w:rPr>
                <w:rFonts w:cstheme="minorHAnsi"/>
              </w:rPr>
            </w:pPr>
            <w:r w:rsidRPr="00925CBA">
              <w:rPr>
                <w:rFonts w:cstheme="minorHAnsi"/>
              </w:rPr>
              <w:t>(2)</w:t>
            </w:r>
          </w:p>
        </w:tc>
      </w:tr>
      <w:tr w:rsidR="00D53F8D" w:rsidRPr="00925CBA" w14:paraId="5C0BF290" w14:textId="77777777" w:rsidTr="00531031">
        <w:tc>
          <w:tcPr>
            <w:tcW w:w="3870" w:type="dxa"/>
          </w:tcPr>
          <w:p w14:paraId="2A190708" w14:textId="74D1F4ED" w:rsidR="00D53F8D" w:rsidRPr="00925CBA" w:rsidRDefault="00CB23E3" w:rsidP="00215B39">
            <w:pPr>
              <w:spacing w:before="120" w:after="120"/>
              <w:rPr>
                <w:rFonts w:cstheme="minorHAnsi"/>
              </w:rPr>
            </w:pPr>
            <w:r>
              <w:rPr>
                <w:rFonts w:cstheme="minorHAnsi"/>
              </w:rPr>
              <w:lastRenderedPageBreak/>
              <w:t xml:space="preserve">Expected </w:t>
            </w:r>
            <w:r w:rsidR="00D53F8D" w:rsidRPr="00925CBA">
              <w:rPr>
                <w:rFonts w:cstheme="minorHAnsi"/>
              </w:rPr>
              <w:t>number of migrants that arrive at the station during a season, from all regions</w:t>
            </w:r>
            <w:r w:rsidR="00E40CB5">
              <w:rPr>
                <w:rFonts w:cstheme="minorHAnsi"/>
              </w:rPr>
              <w:t>.</w:t>
            </w:r>
          </w:p>
        </w:tc>
        <w:tc>
          <w:tcPr>
            <w:tcW w:w="5834" w:type="dxa"/>
            <w:vAlign w:val="center"/>
          </w:tcPr>
          <w:p w14:paraId="3CABDDC4" w14:textId="29FF7160" w:rsidR="00D53F8D" w:rsidRDefault="00000000" w:rsidP="005878D9">
            <w:pPr>
              <w:spacing w:before="120" w:after="120"/>
              <w:rPr>
                <w:rFonts w:eastAsia="Calibri" w:cstheme="minorHAnsi"/>
              </w:rPr>
            </w:pP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eastAsia="Calibri" w:hAnsi="Cambria Math" w:cstheme="minorHAnsi"/>
                </w:rPr>
                <m:t>,</m:t>
              </m:r>
            </m:oMath>
            <w:r w:rsidR="005878D9">
              <w:rPr>
                <w:rFonts w:eastAsia="Calibri" w:cstheme="minorHAnsi"/>
              </w:rPr>
              <w:t xml:space="preserve"> where:</w:t>
            </w:r>
          </w:p>
          <w:p w14:paraId="1D2F877D" w14:textId="7922592C" w:rsidR="005878D9" w:rsidRPr="00925CBA" w:rsidRDefault="00000000" w:rsidP="00355579">
            <w:pPr>
              <w:spacing w:before="120" w:after="120"/>
              <w:jc w:val="center"/>
              <w:rPr>
                <w:rFonts w:eastAsia="Calibri" w:cstheme="minorHAnsi"/>
                <w:bCs/>
                <w:iCs/>
              </w:rPr>
            </w:pPr>
            <m:oMathPara>
              <m:oMathParaPr>
                <m:jc m:val="left"/>
              </m:oMathPara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hAnsi="Cambria Math" w:cstheme="minorHAnsi"/>
                  </w:rPr>
                  <m:t xml:space="preserve"> ~ Lognormal(0,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ρ</m:t>
                    </m:r>
                  </m:sub>
                  <m:sup>
                    <m:r>
                      <w:rPr>
                        <w:rFonts w:ascii="Cambria Math" w:hAnsi="Cambria Math" w:cstheme="minorHAnsi"/>
                      </w:rPr>
                      <m:t>2</m:t>
                    </m:r>
                  </m:sup>
                </m:sSubSup>
                <m:r>
                  <w:rPr>
                    <w:rFonts w:ascii="Cambria Math" w:hAnsi="Cambria Math" w:cstheme="minorHAnsi"/>
                  </w:rPr>
                  <m:t>)</m:t>
                </m:r>
              </m:oMath>
            </m:oMathPara>
          </w:p>
        </w:tc>
        <w:tc>
          <w:tcPr>
            <w:tcW w:w="461" w:type="dxa"/>
            <w:vAlign w:val="center"/>
          </w:tcPr>
          <w:p w14:paraId="436D881F" w14:textId="77777777" w:rsidR="00D53F8D" w:rsidRPr="00925CBA" w:rsidRDefault="00D53F8D" w:rsidP="00215B39">
            <w:pPr>
              <w:spacing w:before="120" w:after="120"/>
              <w:jc w:val="center"/>
              <w:rPr>
                <w:rFonts w:cstheme="minorHAnsi"/>
              </w:rPr>
            </w:pPr>
            <w:r w:rsidRPr="00925CBA">
              <w:rPr>
                <w:rFonts w:cstheme="minorHAnsi"/>
              </w:rPr>
              <w:t>(3)</w:t>
            </w:r>
          </w:p>
        </w:tc>
      </w:tr>
      <w:tr w:rsidR="00D53F8D" w:rsidRPr="00925CBA" w14:paraId="2CAA916B" w14:textId="77777777" w:rsidTr="00531031">
        <w:tc>
          <w:tcPr>
            <w:tcW w:w="3870" w:type="dxa"/>
          </w:tcPr>
          <w:p w14:paraId="51656E54" w14:textId="66E46C3B" w:rsidR="00D53F8D" w:rsidRPr="00925CBA" w:rsidRDefault="00D53F8D" w:rsidP="00215B39">
            <w:pPr>
              <w:spacing w:before="120" w:after="120"/>
              <w:rPr>
                <w:rFonts w:cstheme="minorHAnsi"/>
              </w:rPr>
            </w:pPr>
            <w:r w:rsidRPr="00925CBA">
              <w:rPr>
                <w:rFonts w:cstheme="minorHAnsi"/>
              </w:rPr>
              <w:t>The expected number of migrants counted on each day of the season at a station</w:t>
            </w:r>
            <w:r w:rsidR="00F27CBF">
              <w:rPr>
                <w:rFonts w:cstheme="minorHAnsi"/>
              </w:rPr>
              <w:t xml:space="preserve">. </w:t>
            </w:r>
            <w:r w:rsidRPr="00925CBA">
              <w:rPr>
                <w:rFonts w:cstheme="minorHAnsi"/>
              </w:rPr>
              <w:t xml:space="preserve">Seasonal temporal distribution of migrants arriving at the station follows a normal curve with a mean date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cstheme="minorHAnsi"/>
              </w:rPr>
              <w:t xml:space="preserve"> and a standard deviation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p>
        </w:tc>
        <w:tc>
          <w:tcPr>
            <w:tcW w:w="5834" w:type="dxa"/>
            <w:vAlign w:val="center"/>
          </w:tcPr>
          <w:p w14:paraId="3B467B8F" w14:textId="25056655"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Cs/>
                    </w:rPr>
                  </m:ctrlPr>
                </m:sSubPr>
                <m:e>
                  <m:r>
                    <w:rPr>
                      <w:rFonts w:ascii="Cambria Math" w:hAnsi="Cambria Math" w:cstheme="minorHAnsi"/>
                    </w:rPr>
                    <m:t>θ</m:t>
                  </m:r>
                </m:e>
                <m:sub>
                  <m:r>
                    <w:rPr>
                      <w:rFonts w:ascii="Cambria Math" w:hAnsi="Cambria Math" w:cstheme="minorHAnsi"/>
                    </w:rPr>
                    <m:t>d,s,y</m:t>
                  </m:r>
                </m:sub>
              </m:sSub>
              <m:r>
                <w:rPr>
                  <w:rFonts w:ascii="Cambria Math" w:hAnsi="Cambria Math" w:cstheme="minorHAnsi"/>
                </w:rPr>
                <m:t xml:space="preserve">= </m:t>
              </m:r>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D53F8D" w:rsidRPr="00925CBA">
              <w:rPr>
                <w:rFonts w:eastAsia="Calibri" w:cstheme="minorHAnsi"/>
                <w:bCs/>
                <w:iCs/>
              </w:rPr>
              <w:t>, where:</w:t>
            </w:r>
          </w:p>
          <w:p w14:paraId="19FEFE22" w14:textId="77777777" w:rsidR="00D53F8D" w:rsidRPr="00925CBA" w:rsidRDefault="00D53F8D" w:rsidP="00215B39">
            <w:pPr>
              <w:spacing w:before="120" w:after="120"/>
              <w:jc w:val="center"/>
              <w:rPr>
                <w:rFonts w:eastAsia="Calibri" w:cstheme="minorHAnsi"/>
                <w:b/>
                <w:iCs/>
              </w:rPr>
            </w:pPr>
            <m:oMathPara>
              <m:oMathParaPr>
                <m:jc m:val="left"/>
              </m:oMathParaPr>
              <m:oMath>
                <m:r>
                  <w:rPr>
                    <w:rFonts w:ascii="Cambria Math" w:hAnsi="Cambria Math" w:cstheme="minorHAnsi"/>
                  </w:rPr>
                  <m:t>f</m:t>
                </m:r>
                <m:d>
                  <m:dPr>
                    <m:ctrlPr>
                      <w:rPr>
                        <w:rFonts w:ascii="Cambria Math" w:hAnsi="Cambria Math" w:cstheme="minorHAnsi"/>
                        <w:bCs/>
                        <w:i/>
                        <w:iCs/>
                      </w:rPr>
                    </m:ctrlPr>
                  </m:dPr>
                  <m:e>
                    <m:sSub>
                      <m:sSubPr>
                        <m:ctrlPr>
                          <w:rPr>
                            <w:rFonts w:ascii="Cambria Math" w:hAnsi="Cambria Math" w:cstheme="minorHAnsi"/>
                            <w:bCs/>
                            <w:iCs/>
                          </w:rPr>
                        </m:ctrlPr>
                      </m:sSubPr>
                      <m:e>
                        <m:r>
                          <w:rPr>
                            <w:rFonts w:ascii="Cambria Math" w:hAnsi="Cambria Math" w:cstheme="minorHAnsi"/>
                          </w:rPr>
                          <m:t>d, 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r>
                  <w:rPr>
                    <w:rFonts w:ascii="Cambria Math" w:hAnsi="Cambria Math" w:cstheme="minorHAnsi"/>
                  </w:rPr>
                  <m:t xml:space="preserve">= </m:t>
                </m:r>
                <m:f>
                  <m:fPr>
                    <m:ctrlPr>
                      <w:rPr>
                        <w:rFonts w:ascii="Cambria Math" w:hAnsi="Cambria Math" w:cstheme="minorHAnsi"/>
                        <w:bCs/>
                        <w:i/>
                        <w:iCs/>
                      </w:rPr>
                    </m:ctrlPr>
                  </m:fPr>
                  <m:num>
                    <m:r>
                      <w:rPr>
                        <w:rFonts w:ascii="Cambria Math" w:hAnsi="Cambria Math" w:cstheme="minorHAnsi"/>
                      </w:rPr>
                      <m:t>1</m:t>
                    </m:r>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rad>
                      <m:radPr>
                        <m:degHide m:val="1"/>
                        <m:ctrlPr>
                          <w:rPr>
                            <w:rFonts w:ascii="Cambria Math" w:hAnsi="Cambria Math" w:cstheme="minorHAnsi"/>
                            <w:bCs/>
                            <w:i/>
                            <w:iCs/>
                          </w:rPr>
                        </m:ctrlPr>
                      </m:radPr>
                      <m:deg/>
                      <m:e>
                        <m:r>
                          <w:rPr>
                            <w:rFonts w:ascii="Cambria Math" w:hAnsi="Cambria Math" w:cstheme="minorHAnsi"/>
                          </w:rPr>
                          <m:t>2π</m:t>
                        </m:r>
                      </m:e>
                    </m:rad>
                  </m:den>
                </m:f>
                <m:sSup>
                  <m:sSupPr>
                    <m:ctrlPr>
                      <w:rPr>
                        <w:rFonts w:ascii="Cambria Math" w:hAnsi="Cambria Math" w:cstheme="minorHAnsi"/>
                        <w:bCs/>
                        <w:i/>
                        <w:iCs/>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den>
                    </m:f>
                    <m:r>
                      <w:rPr>
                        <w:rFonts w:ascii="Cambria Math" w:hAnsi="Cambria Math" w:cstheme="minorHAnsi"/>
                      </w:rPr>
                      <m:t>)</m:t>
                    </m:r>
                  </m:sup>
                </m:sSup>
              </m:oMath>
            </m:oMathPara>
          </w:p>
        </w:tc>
        <w:tc>
          <w:tcPr>
            <w:tcW w:w="461" w:type="dxa"/>
            <w:vAlign w:val="center"/>
          </w:tcPr>
          <w:p w14:paraId="66682861" w14:textId="4670630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4</w:t>
            </w:r>
            <w:r w:rsidRPr="00925CBA">
              <w:rPr>
                <w:rFonts w:cstheme="minorHAnsi"/>
              </w:rPr>
              <w:t>)</w:t>
            </w:r>
          </w:p>
          <w:p w14:paraId="44E1FCC3" w14:textId="77777777" w:rsidR="00D53F8D" w:rsidRPr="00925CBA" w:rsidRDefault="00D53F8D" w:rsidP="00215B39">
            <w:pPr>
              <w:spacing w:before="120" w:after="120"/>
              <w:jc w:val="center"/>
              <w:rPr>
                <w:rFonts w:cstheme="minorHAnsi"/>
              </w:rPr>
            </w:pPr>
          </w:p>
        </w:tc>
      </w:tr>
      <w:tr w:rsidR="00D53F8D" w:rsidRPr="00925CBA" w14:paraId="6A1462D7" w14:textId="77777777" w:rsidTr="00215B39">
        <w:tc>
          <w:tcPr>
            <w:tcW w:w="10165" w:type="dxa"/>
            <w:gridSpan w:val="3"/>
            <w:shd w:val="clear" w:color="auto" w:fill="D9D9D9" w:themeFill="background1" w:themeFillShade="D9"/>
          </w:tcPr>
          <w:p w14:paraId="269981C6" w14:textId="6C6ABE9C" w:rsidR="00D53F8D" w:rsidRPr="00925CBA" w:rsidRDefault="00D53F8D" w:rsidP="00215B39">
            <w:pPr>
              <w:spacing w:before="120" w:after="120"/>
              <w:jc w:val="center"/>
              <w:rPr>
                <w:rFonts w:cstheme="minorHAnsi"/>
                <w:i/>
                <w:iCs/>
              </w:rPr>
            </w:pPr>
            <w:r w:rsidRPr="00925CBA">
              <w:rPr>
                <w:rFonts w:cstheme="minorHAnsi"/>
                <w:i/>
                <w:iCs/>
              </w:rPr>
              <w:t>Observation model</w:t>
            </w:r>
            <w:r w:rsidR="00531031">
              <w:rPr>
                <w:rFonts w:cstheme="minorHAnsi"/>
                <w:i/>
                <w:iCs/>
              </w:rPr>
              <w:t>s</w:t>
            </w:r>
            <w:r w:rsidRPr="00925CBA">
              <w:rPr>
                <w:rFonts w:cstheme="minorHAnsi"/>
                <w:i/>
                <w:iCs/>
              </w:rPr>
              <w:t>:</w:t>
            </w:r>
          </w:p>
        </w:tc>
      </w:tr>
      <w:tr w:rsidR="00D53F8D" w:rsidRPr="00925CBA" w14:paraId="5E84C60C" w14:textId="77777777" w:rsidTr="00531031">
        <w:tc>
          <w:tcPr>
            <w:tcW w:w="3870" w:type="dxa"/>
          </w:tcPr>
          <w:p w14:paraId="7A105449" w14:textId="77777777" w:rsidR="00D53F8D" w:rsidRPr="00925CBA" w:rsidRDefault="00D53F8D" w:rsidP="00215B39">
            <w:pPr>
              <w:spacing w:before="120" w:after="120"/>
              <w:rPr>
                <w:rFonts w:cstheme="minorHAnsi"/>
              </w:rPr>
            </w:pPr>
            <w:r w:rsidRPr="00925CBA">
              <w:rPr>
                <w:rFonts w:cstheme="minorHAnsi"/>
              </w:rPr>
              <w:t xml:space="preserve">Observed number of migrants at each station on each day of year is Poisson distributed with log-normal overdispersion (controlled by </w:t>
            </w:r>
            <m:oMath>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oMath>
            <w:r w:rsidRPr="00925CBA">
              <w:rPr>
                <w:rFonts w:cstheme="minorHAnsi"/>
              </w:rPr>
              <w:t xml:space="preserve">), and an offset for survey effort (net hours). </w:t>
            </w:r>
          </w:p>
        </w:tc>
        <w:tc>
          <w:tcPr>
            <w:tcW w:w="5834" w:type="dxa"/>
            <w:vAlign w:val="center"/>
          </w:tcPr>
          <w:p w14:paraId="5F7E7DA3" w14:textId="37C5ED94"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
                      <w:iCs/>
                    </w:rPr>
                  </m:ctrlPr>
                </m:sSubPr>
                <m:e>
                  <m:r>
                    <w:rPr>
                      <w:rFonts w:ascii="Cambria Math" w:hAnsi="Cambria Math" w:cstheme="minorHAnsi"/>
                    </w:rPr>
                    <m:t>n</m:t>
                  </m:r>
                </m:e>
                <m:sub>
                  <m:r>
                    <w:rPr>
                      <w:rFonts w:ascii="Cambria Math" w:hAnsi="Cambria Math" w:cstheme="minorHAnsi"/>
                    </w:rPr>
                    <m:t>d,s,y</m:t>
                  </m:r>
                </m:sub>
              </m:sSub>
              <m:r>
                <w:rPr>
                  <w:rFonts w:ascii="Cambria Math" w:hAnsi="Cambria Math" w:cstheme="minorHAnsi"/>
                </w:rPr>
                <m:t xml:space="preserve"> ~ Poisson</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e>
              </m:d>
            </m:oMath>
            <w:r w:rsidR="00D53F8D" w:rsidRPr="00925CBA">
              <w:rPr>
                <w:rFonts w:eastAsia="Calibri" w:cstheme="minorHAnsi"/>
                <w:bCs/>
                <w:iCs/>
              </w:rPr>
              <w:t>,</w:t>
            </w:r>
            <w:r w:rsidR="00F132A2">
              <w:rPr>
                <w:rFonts w:eastAsia="Calibri" w:cstheme="minorHAnsi"/>
                <w:bCs/>
                <w:iCs/>
              </w:rPr>
              <w:t xml:space="preserve"> where:</w:t>
            </w:r>
          </w:p>
          <w:p w14:paraId="12A6BFA4" w14:textId="695DD631" w:rsidR="00D53F8D" w:rsidRPr="00925CBA" w:rsidRDefault="00000000" w:rsidP="00215B39">
            <w:pPr>
              <w:spacing w:before="120" w:after="120"/>
              <w:jc w:val="center"/>
              <w:rPr>
                <w:rFonts w:eastAsia="Calibri" w:cstheme="minorHAnsi"/>
                <w:b/>
                <w:iCs/>
              </w:rPr>
            </w:pPr>
            <m:oMathPara>
              <m:oMathParaPr>
                <m:jc m:val="left"/>
              </m:oMathParaPr>
              <m:oMath>
                <m:func>
                  <m:funcPr>
                    <m:ctrlPr>
                      <w:rPr>
                        <w:rFonts w:ascii="Cambria Math" w:hAnsi="Cambria Math" w:cstheme="minorHAnsi"/>
                        <w:bCs/>
                        <w:i/>
                        <w:iCs/>
                      </w:rPr>
                    </m:ctrlPr>
                  </m:funcPr>
                  <m:fName>
                    <m:r>
                      <m:rPr>
                        <m:sty m:val="p"/>
                      </m:rPr>
                      <w:rPr>
                        <w:rFonts w:ascii="Cambria Math" w:hAnsi="Cambria Math" w:cstheme="minorHAnsi"/>
                      </w:rPr>
                      <m:t>log</m:t>
                    </m:r>
                  </m:fName>
                  <m:e>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ctrlPr>
                          <w:rPr>
                            <w:rFonts w:ascii="Cambria Math" w:hAnsi="Cambria Math" w:cstheme="minorHAnsi"/>
                            <w:i/>
                          </w:rPr>
                        </m:ctrlPr>
                      </m:e>
                    </m:d>
                  </m:e>
                </m:func>
                <m:r>
                  <w:rPr>
                    <w:rFonts w:ascii="Cambria Math" w:hAnsi="Cambria Math" w:cstheme="minorHAnsi"/>
                  </w:rPr>
                  <m:t>~ Normal</m:t>
                </m:r>
                <m:d>
                  <m:dPr>
                    <m:ctrlPr>
                      <w:rPr>
                        <w:rFonts w:ascii="Cambria Math" w:hAnsi="Cambria Math" w:cstheme="minorHAnsi"/>
                        <w:bCs/>
                        <w:i/>
                        <w:iCs/>
                      </w:rPr>
                    </m:ctrlPr>
                  </m:dPr>
                  <m:e>
                    <m:sSub>
                      <m:sSubPr>
                        <m:ctrlPr>
                          <w:rPr>
                            <w:rFonts w:ascii="Cambria Math" w:hAnsi="Cambria Math" w:cstheme="minorHAnsi"/>
                            <w:bCs/>
                            <w:iCs/>
                          </w:rPr>
                        </m:ctrlPr>
                      </m:sSubPr>
                      <m:e>
                        <m:r>
                          <m:rPr>
                            <m:sty m:val="p"/>
                          </m:rPr>
                          <w:rPr>
                            <w:rFonts w:ascii="Cambria Math" w:hAnsi="Cambria Math" w:cstheme="minorHAnsi"/>
                          </w:rPr>
                          <m:t>log⁡</m:t>
                        </m:r>
                        <m:r>
                          <w:rPr>
                            <w:rFonts w:ascii="Cambria Math" w:hAnsi="Cambria Math" w:cstheme="minorHAnsi"/>
                          </w:rPr>
                          <m:t>(θ</m:t>
                        </m:r>
                      </m:e>
                      <m:sub>
                        <m:r>
                          <w:rPr>
                            <w:rFonts w:ascii="Cambria Math" w:hAnsi="Cambria Math" w:cstheme="minorHAnsi"/>
                          </w:rPr>
                          <m:t>d,s,y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offset</m:t>
                        </m:r>
                      </m:e>
                      <m:sub>
                        <m:r>
                          <w:rPr>
                            <w:rFonts w:ascii="Cambria Math" w:hAnsi="Cambria Math" w:cstheme="minorHAnsi"/>
                          </w:rPr>
                          <m:t>d,s,y</m:t>
                        </m:r>
                      </m:sub>
                    </m:sSub>
                    <m:r>
                      <w:rPr>
                        <w:rFonts w:ascii="Cambria Math" w:hAnsi="Cambria Math" w:cstheme="minorHAnsi"/>
                      </w:rPr>
                      <m:t xml:space="preserve"> ,</m:t>
                    </m:r>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e>
                </m:d>
              </m:oMath>
            </m:oMathPara>
          </w:p>
        </w:tc>
        <w:tc>
          <w:tcPr>
            <w:tcW w:w="461" w:type="dxa"/>
            <w:vAlign w:val="center"/>
          </w:tcPr>
          <w:p w14:paraId="2212BFDC" w14:textId="480DA6B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5</w:t>
            </w:r>
            <w:r w:rsidRPr="00925CBA">
              <w:rPr>
                <w:rFonts w:cstheme="minorHAnsi"/>
              </w:rPr>
              <w:t>)</w:t>
            </w:r>
          </w:p>
          <w:p w14:paraId="44572720" w14:textId="77777777" w:rsidR="00D53F8D" w:rsidRPr="00925CBA" w:rsidRDefault="00D53F8D" w:rsidP="00215B39">
            <w:pPr>
              <w:spacing w:before="120" w:after="120"/>
              <w:jc w:val="center"/>
              <w:rPr>
                <w:rFonts w:cstheme="minorHAnsi"/>
              </w:rPr>
            </w:pPr>
          </w:p>
        </w:tc>
      </w:tr>
      <w:tr w:rsidR="00531031" w:rsidRPr="00925CBA" w14:paraId="20854744" w14:textId="77777777" w:rsidTr="00531031">
        <w:tc>
          <w:tcPr>
            <w:tcW w:w="3870" w:type="dxa"/>
            <w:tcBorders>
              <w:bottom w:val="single" w:sz="4" w:space="0" w:color="auto"/>
            </w:tcBorders>
          </w:tcPr>
          <w:p w14:paraId="32B036B0" w14:textId="11DC798F" w:rsidR="00531031" w:rsidRPr="00925CBA" w:rsidRDefault="00531031" w:rsidP="00531031">
            <w:pPr>
              <w:spacing w:before="120" w:after="120"/>
              <w:rPr>
                <w:rFonts w:cstheme="minorHAnsi"/>
              </w:rPr>
            </w:pPr>
            <w:r w:rsidRPr="00925CBA">
              <w:rPr>
                <w:rFonts w:cstheme="minorHAnsi"/>
              </w:rPr>
              <w:t xml:space="preserve">Multinomial distribution describes the observed breeding origins for a sample of </w:t>
            </w:r>
            <m:oMath>
              <m:r>
                <w:rPr>
                  <w:rFonts w:ascii="Cambria Math" w:hAnsi="Cambria Math" w:cstheme="minorHAnsi"/>
                </w:rPr>
                <m:t>x</m:t>
              </m:r>
            </m:oMath>
            <w:r w:rsidRPr="00925CBA">
              <w:rPr>
                <w:rFonts w:cstheme="minorHAnsi"/>
              </w:rPr>
              <w:t xml:space="preserve"> birds collected at a station </w:t>
            </w:r>
            <w:r>
              <w:rPr>
                <w:rFonts w:cstheme="minorHAnsi"/>
              </w:rPr>
              <w:t>in a given year</w:t>
            </w:r>
            <w:r w:rsidR="00691182">
              <w:rPr>
                <w:rFonts w:cstheme="minorHAnsi"/>
              </w:rPr>
              <w:t>.</w:t>
            </w:r>
          </w:p>
        </w:tc>
        <w:tc>
          <w:tcPr>
            <w:tcW w:w="5834" w:type="dxa"/>
            <w:tcBorders>
              <w:bottom w:val="single" w:sz="4" w:space="0" w:color="auto"/>
            </w:tcBorders>
            <w:vAlign w:val="center"/>
          </w:tcPr>
          <w:p w14:paraId="2D2EC1C0" w14:textId="303183F9" w:rsidR="00531031" w:rsidRPr="00446C7F" w:rsidRDefault="00000000" w:rsidP="00531031">
            <w:pPr>
              <w:spacing w:before="120" w:after="120"/>
              <w:rPr>
                <w:rFonts w:ascii="Calibri" w:eastAsia="Calibri" w:hAnsi="Calibri" w:cs="Calibri"/>
                <w:bCs/>
                <w:iCs/>
              </w:rPr>
            </w:pPr>
            <m:oMathPara>
              <m:oMathParaPr>
                <m:jc m:val="left"/>
              </m:oMathParaP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r>
                  <w:rPr>
                    <w:rFonts w:ascii="Cambria Math" w:hAnsi="Cambria Math" w:cstheme="minorHAnsi"/>
                  </w:rPr>
                  <m:t xml:space="preserve"> ~ Multinomial</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r>
                      <w:rPr>
                        <w:rFonts w:ascii="Cambria Math" w:hAnsi="Cambria Math" w:cstheme="minorHAnsi"/>
                      </w:rPr>
                      <m:t> , </m:t>
                    </m:r>
                    <m:d>
                      <m:dPr>
                        <m:ctrlPr>
                          <w:rPr>
                            <w:rFonts w:ascii="Cambria Math" w:hAnsi="Cambria Math" w:cstheme="minorHAnsi"/>
                            <w:bCs/>
                            <w:i/>
                            <w:iCs/>
                          </w:rPr>
                        </m:ctrlPr>
                      </m:dPr>
                      <m:e>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1,s,y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r>
                          <w:rPr>
                            <w:rFonts w:ascii="Cambria Math" w:hAnsi="Cambria Math" w:cstheme="minorHAnsi"/>
                          </w:rPr>
                          <m:t xml:space="preserve">,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2,s,y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rPr>
                          <m:t>,…,</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e>
                    </m:d>
                  </m:e>
                </m:d>
              </m:oMath>
            </m:oMathPara>
          </w:p>
        </w:tc>
        <w:tc>
          <w:tcPr>
            <w:tcW w:w="461" w:type="dxa"/>
            <w:tcBorders>
              <w:bottom w:val="single" w:sz="4" w:space="0" w:color="auto"/>
            </w:tcBorders>
            <w:vAlign w:val="center"/>
          </w:tcPr>
          <w:p w14:paraId="75CBA4FC" w14:textId="18D3704B" w:rsidR="00531031" w:rsidRPr="00925CBA" w:rsidRDefault="00531031" w:rsidP="00531031">
            <w:pPr>
              <w:spacing w:before="120" w:after="120"/>
              <w:jc w:val="center"/>
              <w:rPr>
                <w:rFonts w:cstheme="minorHAnsi"/>
              </w:rPr>
            </w:pPr>
            <w:r>
              <w:rPr>
                <w:rFonts w:cstheme="minorHAnsi"/>
              </w:rPr>
              <w:t>(</w:t>
            </w:r>
            <w:r w:rsidR="00155D38">
              <w:rPr>
                <w:rFonts w:cstheme="minorHAnsi"/>
              </w:rPr>
              <w:t>6</w:t>
            </w:r>
            <w:r>
              <w:rPr>
                <w:rFonts w:cstheme="minorHAnsi"/>
              </w:rPr>
              <w:t>)</w:t>
            </w:r>
          </w:p>
        </w:tc>
      </w:tr>
    </w:tbl>
    <w:p w14:paraId="364D1270" w14:textId="77777777" w:rsidR="00B123E7" w:rsidRDefault="00B123E7" w:rsidP="004662A5">
      <w:pPr>
        <w:spacing w:before="120" w:after="120" w:line="360" w:lineRule="auto"/>
        <w:rPr>
          <w:rFonts w:cstheme="minorHAnsi"/>
        </w:rPr>
      </w:pPr>
    </w:p>
    <w:p w14:paraId="5486A677" w14:textId="340D73A7" w:rsidR="005E105E" w:rsidRPr="00925CBA" w:rsidRDefault="00097349" w:rsidP="005E105E">
      <w:pPr>
        <w:spacing w:before="120" w:after="120" w:line="360" w:lineRule="auto"/>
        <w:rPr>
          <w:rFonts w:cstheme="minorHAnsi"/>
          <w:i/>
          <w:iCs/>
        </w:rPr>
      </w:pPr>
      <w:r>
        <w:rPr>
          <w:rFonts w:cstheme="minorHAnsi"/>
          <w:i/>
          <w:iCs/>
        </w:rPr>
        <w:t>C</w:t>
      </w:r>
      <w:r w:rsidR="005E105E">
        <w:rPr>
          <w:rFonts w:cstheme="minorHAnsi"/>
          <w:i/>
          <w:iCs/>
        </w:rPr>
        <w:t xml:space="preserve">alculation of population </w:t>
      </w:r>
      <w:r>
        <w:rPr>
          <w:rFonts w:cstheme="minorHAnsi"/>
          <w:i/>
          <w:iCs/>
        </w:rPr>
        <w:t>change</w:t>
      </w:r>
      <w:r w:rsidR="00926602">
        <w:rPr>
          <w:rFonts w:cstheme="minorHAnsi"/>
          <w:i/>
          <w:iCs/>
        </w:rPr>
        <w:t xml:space="preserve"> at regional and </w:t>
      </w:r>
      <w:r w:rsidR="00F62149">
        <w:rPr>
          <w:rFonts w:cstheme="minorHAnsi"/>
          <w:i/>
          <w:iCs/>
        </w:rPr>
        <w:t>continental</w:t>
      </w:r>
      <w:r w:rsidR="00926602">
        <w:rPr>
          <w:rFonts w:cstheme="minorHAnsi"/>
          <w:i/>
          <w:iCs/>
        </w:rPr>
        <w:t xml:space="preserve"> </w:t>
      </w:r>
      <w:proofErr w:type="gramStart"/>
      <w:r w:rsidR="00926602">
        <w:rPr>
          <w:rFonts w:cstheme="minorHAnsi"/>
          <w:i/>
          <w:iCs/>
        </w:rPr>
        <w:t>scales</w:t>
      </w:r>
      <w:proofErr w:type="gramEnd"/>
    </w:p>
    <w:p w14:paraId="1173F0A5" w14:textId="77777777" w:rsidR="00097349" w:rsidRDefault="005E105E" w:rsidP="005E105E">
      <w:pPr>
        <w:spacing w:before="120" w:after="120" w:line="360" w:lineRule="auto"/>
        <w:rPr>
          <w:rFonts w:eastAsiaTheme="minorEastAsia" w:cstheme="minorHAnsi"/>
          <w:bCs/>
          <w:iCs/>
        </w:rPr>
      </w:pPr>
      <w:r>
        <w:rPr>
          <w:rFonts w:eastAsiaTheme="minorEastAsia" w:cstheme="minorHAnsi"/>
          <w:bCs/>
          <w:iCs/>
        </w:rPr>
        <w:tab/>
      </w:r>
      <w:r w:rsidR="00097349">
        <w:rPr>
          <w:rFonts w:eastAsiaTheme="minorEastAsia" w:cstheme="minorHAnsi"/>
          <w:bCs/>
          <w:iCs/>
        </w:rPr>
        <w:t xml:space="preserve">We report estimates of percent population change in a stratum (indexed by </w:t>
      </w:r>
      <w:r w:rsidR="00097349" w:rsidRPr="00097349">
        <w:rPr>
          <w:rFonts w:eastAsiaTheme="minorEastAsia" w:cstheme="minorHAnsi"/>
          <w:bCs/>
          <w:i/>
        </w:rPr>
        <w:t>j</w:t>
      </w:r>
      <w:r w:rsidR="00097349">
        <w:rPr>
          <w:rFonts w:eastAsiaTheme="minorEastAsia" w:cstheme="minorHAnsi"/>
          <w:bCs/>
          <w:iCs/>
        </w:rPr>
        <w:t>) relative to a baseline year (in this study, relative to the year 2000),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97349" w14:paraId="58E2C010" w14:textId="77777777" w:rsidTr="00F62149">
        <w:tc>
          <w:tcPr>
            <w:tcW w:w="8725" w:type="dxa"/>
          </w:tcPr>
          <w:p w14:paraId="2C8CB1A1" w14:textId="435D2103" w:rsidR="00097349" w:rsidRDefault="00000000" w:rsidP="00F62149">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PercentChange</m:t>
                    </m:r>
                  </m:e>
                  <m:sub>
                    <m:r>
                      <w:rPr>
                        <w:rFonts w:ascii="Cambria Math" w:eastAsiaTheme="minorEastAsia" w:hAnsi="Cambria Math" w:cstheme="minorHAnsi"/>
                      </w:rPr>
                      <m:t>j,</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r>
                  <w:rPr>
                    <w:rFonts w:ascii="Cambria Math" w:eastAsiaTheme="minorEastAsia" w:hAnsi="Cambria Math" w:cstheme="minorHAnsi"/>
                  </w:rPr>
                  <m:t>,</m:t>
                </m:r>
              </m:oMath>
            </m:oMathPara>
          </w:p>
        </w:tc>
        <w:tc>
          <w:tcPr>
            <w:tcW w:w="625" w:type="dxa"/>
            <w:vAlign w:val="center"/>
          </w:tcPr>
          <w:p w14:paraId="2C872D54" w14:textId="77777777" w:rsidR="00097349" w:rsidRDefault="00097349" w:rsidP="00F62149">
            <w:pPr>
              <w:spacing w:before="120" w:after="120" w:line="360" w:lineRule="auto"/>
              <w:jc w:val="center"/>
              <w:rPr>
                <w:rFonts w:eastAsiaTheme="minorEastAsia" w:cstheme="minorHAnsi"/>
                <w:bCs/>
                <w:iCs/>
              </w:rPr>
            </w:pPr>
            <w:r>
              <w:rPr>
                <w:rFonts w:eastAsiaTheme="minorEastAsia" w:cstheme="minorHAnsi"/>
                <w:bCs/>
                <w:iCs/>
              </w:rPr>
              <w:t>(7)</w:t>
            </w:r>
          </w:p>
        </w:tc>
      </w:tr>
    </w:tbl>
    <w:p w14:paraId="15D95D97" w14:textId="77777777" w:rsidR="00097349" w:rsidRDefault="00097349" w:rsidP="005E105E">
      <w:pPr>
        <w:spacing w:before="120" w:after="120" w:line="360" w:lineRule="auto"/>
        <w:rPr>
          <w:rFonts w:eastAsiaTheme="minorEastAsia" w:cstheme="minorHAnsi"/>
          <w:bCs/>
          <w:iCs/>
        </w:rPr>
      </w:pPr>
    </w:p>
    <w:p w14:paraId="453E6F22" w14:textId="1BE04D18" w:rsidR="00097349" w:rsidRDefault="00097349" w:rsidP="005E105E">
      <w:pPr>
        <w:spacing w:before="120" w:after="120" w:line="360" w:lineRule="auto"/>
        <w:rPr>
          <w:rFonts w:eastAsiaTheme="minorEastAsia" w:cstheme="minorHAnsi"/>
          <w:bCs/>
          <w:iCs/>
        </w:rPr>
      </w:pPr>
      <w:r>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Pr>
          <w:rFonts w:eastAsiaTheme="minorEastAsia" w:cstheme="minorHAnsi"/>
          <w:bCs/>
          <w:iCs/>
        </w:rPr>
        <w:t xml:space="preserve"> is an index of abundance in </w:t>
      </w:r>
      <w:r w:rsidR="00DA50E7">
        <w:rPr>
          <w:rFonts w:eastAsiaTheme="minorEastAsia" w:cstheme="minorHAnsi"/>
          <w:bCs/>
          <w:iCs/>
        </w:rPr>
        <w:t>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sidR="00DA50E7">
        <w:rPr>
          <w:rFonts w:eastAsiaTheme="minorEastAsia" w:cstheme="minorHAnsi"/>
          <w:bCs/>
          <w:iCs/>
        </w:rPr>
        <w:t xml:space="preserve">), </w:t>
      </w:r>
      <w:r>
        <w:rPr>
          <w:rFonts w:eastAsiaTheme="minorEastAsia" w:cstheme="minorHAnsi"/>
          <w:bCs/>
          <w:iCs/>
        </w:rPr>
        <w:t xml:space="preserve">and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oMath>
      <w:r>
        <w:rPr>
          <w:rFonts w:eastAsiaTheme="minorEastAsia" w:cstheme="minorHAnsi"/>
          <w:bCs/>
          <w:iCs/>
        </w:rPr>
        <w:t xml:space="preserve"> is an index of abundance in the baseline year</w:t>
      </w:r>
      <w:r w:rsidR="00DA50E7">
        <w:rPr>
          <w:rFonts w:eastAsiaTheme="minorEastAsia" w:cstheme="minorHAnsi"/>
          <w:bCs/>
          <w:iCs/>
        </w:rPr>
        <w:t xml:space="preserv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oMath>
      <w:r w:rsidR="00DA50E7">
        <w:rPr>
          <w:rFonts w:eastAsiaTheme="minorEastAsia" w:cstheme="minorHAnsi"/>
          <w:bCs/>
          <w:iCs/>
        </w:rPr>
        <w:t xml:space="preserve">). </w:t>
      </w:r>
      <w:r w:rsidR="00BB484D">
        <w:rPr>
          <w:rFonts w:eastAsiaTheme="minorEastAsia" w:cstheme="minorHAnsi"/>
          <w:bCs/>
          <w:iCs/>
        </w:rPr>
        <w:t xml:space="preserve">We additionally report estimates of population “trend”, which describe geometric mean rates of change between two points in time.  </w:t>
      </w:r>
      <w:r w:rsidR="00DA50E7">
        <w:rPr>
          <w:rFonts w:eastAsiaTheme="minorEastAsia" w:cstheme="minorHAnsi"/>
          <w:bCs/>
          <w:iCs/>
        </w:rPr>
        <w:t>We used the same measure of population trends applied to the North American Breeding Bird Survey (Smith et al. 2014),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A50E7" w14:paraId="1E72E814" w14:textId="77777777" w:rsidTr="00EB5FFB">
        <w:tc>
          <w:tcPr>
            <w:tcW w:w="8725" w:type="dxa"/>
          </w:tcPr>
          <w:p w14:paraId="1B7C9AD7" w14:textId="4450A1DE" w:rsidR="00DA50E7" w:rsidRDefault="00DA50E7" w:rsidP="00EB5FFB">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den>
                        </m:f>
                      </m:sup>
                    </m:sSup>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164CE17B" w14:textId="573EF3B2" w:rsidR="00DA50E7" w:rsidRDefault="00DA50E7" w:rsidP="00EB5FFB">
            <w:pPr>
              <w:spacing w:before="120" w:after="120" w:line="360" w:lineRule="auto"/>
              <w:jc w:val="center"/>
              <w:rPr>
                <w:rFonts w:eastAsiaTheme="minorEastAsia" w:cstheme="minorHAnsi"/>
                <w:bCs/>
                <w:iCs/>
              </w:rPr>
            </w:pPr>
            <w:r>
              <w:rPr>
                <w:rFonts w:eastAsiaTheme="minorEastAsia" w:cstheme="minorHAnsi"/>
                <w:bCs/>
                <w:iCs/>
              </w:rPr>
              <w:t>(</w:t>
            </w:r>
            <w:r>
              <w:rPr>
                <w:rFonts w:eastAsiaTheme="minorEastAsia" w:cstheme="minorHAnsi"/>
                <w:bCs/>
                <w:iCs/>
              </w:rPr>
              <w:t>8</w:t>
            </w:r>
            <w:r>
              <w:rPr>
                <w:rFonts w:eastAsiaTheme="minorEastAsia" w:cstheme="minorHAnsi"/>
                <w:bCs/>
                <w:iCs/>
              </w:rPr>
              <w:t>)</w:t>
            </w:r>
          </w:p>
        </w:tc>
      </w:tr>
    </w:tbl>
    <w:p w14:paraId="5B0ACB42" w14:textId="77777777" w:rsidR="00DA50E7" w:rsidRDefault="00DA50E7" w:rsidP="005E105E">
      <w:pPr>
        <w:spacing w:before="120" w:after="120" w:line="360" w:lineRule="auto"/>
        <w:rPr>
          <w:rFonts w:eastAsiaTheme="minorEastAsia" w:cstheme="minorHAnsi"/>
          <w:bCs/>
          <w:iCs/>
        </w:rPr>
      </w:pPr>
    </w:p>
    <w:p w14:paraId="29FFF729" w14:textId="3B87165F" w:rsidR="00264F78" w:rsidRDefault="00264F78" w:rsidP="00097349">
      <w:pPr>
        <w:spacing w:before="120" w:after="120" w:line="360" w:lineRule="auto"/>
        <w:ind w:firstLine="720"/>
        <w:rPr>
          <w:rFonts w:eastAsiaTheme="minorEastAsia" w:cstheme="minorHAnsi"/>
          <w:bCs/>
          <w:iCs/>
        </w:rPr>
      </w:pPr>
      <w:r>
        <w:rPr>
          <w:rFonts w:eastAsiaTheme="minorEastAsia" w:cstheme="minorHAnsi"/>
          <w:bCs/>
          <w:iCs/>
        </w:rPr>
        <w:t>E</w:t>
      </w:r>
      <w:r w:rsidR="00097349">
        <w:rPr>
          <w:rFonts w:eastAsiaTheme="minorEastAsia" w:cstheme="minorHAnsi"/>
          <w:bCs/>
          <w:iCs/>
        </w:rPr>
        <w:t>stimates of change</w:t>
      </w:r>
      <w:r w:rsidR="00DA50E7">
        <w:rPr>
          <w:rFonts w:eastAsiaTheme="minorEastAsia" w:cstheme="minorHAnsi"/>
          <w:bCs/>
          <w:iCs/>
        </w:rPr>
        <w:t xml:space="preserve"> and trend</w:t>
      </w:r>
      <w:r w:rsidR="00BB484D">
        <w:rPr>
          <w:rFonts w:eastAsiaTheme="minorEastAsia" w:cstheme="minorHAnsi"/>
          <w:bCs/>
          <w:iCs/>
        </w:rPr>
        <w:t xml:space="preserve"> for </w:t>
      </w:r>
      <w:r w:rsidR="00097349">
        <w:rPr>
          <w:rFonts w:eastAsiaTheme="minorEastAsia" w:cstheme="minorHAnsi"/>
          <w:bCs/>
          <w:iCs/>
        </w:rPr>
        <w:t>the continental population</w:t>
      </w:r>
      <w:r w:rsidR="002B449A">
        <w:rPr>
          <w:rFonts w:eastAsiaTheme="minorEastAsia" w:cstheme="minorHAnsi"/>
          <w:bCs/>
          <w:iCs/>
        </w:rPr>
        <w:t xml:space="preserve"> </w:t>
      </w:r>
      <w:r>
        <w:rPr>
          <w:rFonts w:eastAsiaTheme="minorEastAsia" w:cstheme="minorHAnsi"/>
          <w:bCs/>
          <w:iCs/>
        </w:rPr>
        <w:t>can be calculated by</w:t>
      </w:r>
      <w:r w:rsidR="00097349">
        <w:rPr>
          <w:rFonts w:eastAsiaTheme="minorEastAsia" w:cstheme="minorHAnsi"/>
          <w:bCs/>
          <w:iCs/>
        </w:rPr>
        <w:t xml:space="preserve"> sum</w:t>
      </w:r>
      <w:r w:rsidR="002B449A">
        <w:rPr>
          <w:rFonts w:eastAsiaTheme="minorEastAsia" w:cstheme="minorHAnsi"/>
          <w:bCs/>
          <w:iCs/>
        </w:rPr>
        <w:t>m</w:t>
      </w:r>
      <w:r>
        <w:rPr>
          <w:rFonts w:eastAsiaTheme="minorEastAsia" w:cstheme="minorHAnsi"/>
          <w:bCs/>
          <w:iCs/>
        </w:rPr>
        <w:t>ing</w:t>
      </w:r>
      <w:r w:rsidR="00097349">
        <w:rPr>
          <w:rFonts w:eastAsiaTheme="minorEastAsia"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097349">
        <w:rPr>
          <w:rFonts w:eastAsiaTheme="minorEastAsia" w:cstheme="minorHAnsi"/>
          <w:bCs/>
          <w:iCs/>
        </w:rPr>
        <w:t xml:space="preserve"> across strata before applying equation</w:t>
      </w:r>
      <w:r w:rsidR="00BB484D">
        <w:rPr>
          <w:rFonts w:eastAsiaTheme="minorEastAsia" w:cstheme="minorHAnsi"/>
          <w:bCs/>
          <w:iCs/>
        </w:rPr>
        <w:t>s</w:t>
      </w:r>
      <w:r w:rsidR="00097349">
        <w:rPr>
          <w:rFonts w:eastAsiaTheme="minorEastAsia" w:cstheme="minorHAnsi"/>
          <w:bCs/>
          <w:iCs/>
        </w:rPr>
        <w:t xml:space="preserve"> 7</w:t>
      </w:r>
      <w:r w:rsidR="00BB484D">
        <w:rPr>
          <w:rFonts w:eastAsiaTheme="minorEastAsia" w:cstheme="minorHAnsi"/>
          <w:bCs/>
          <w:iCs/>
        </w:rPr>
        <w:t xml:space="preserve"> and 8</w:t>
      </w:r>
      <w:r w:rsidR="00097349">
        <w:rPr>
          <w:rFonts w:eastAsiaTheme="minorEastAsia" w:cstheme="minorHAnsi"/>
          <w:bCs/>
          <w:iCs/>
        </w:rPr>
        <w:t xml:space="preserve">.  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sidR="00097349">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097349">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097349">
        <w:rPr>
          <w:rFonts w:eastAsiaTheme="minorEastAsia" w:cstheme="minorHAnsi"/>
        </w:rPr>
        <w:t xml:space="preserve"> are identifiable), </w:t>
      </w:r>
      <w:r>
        <w:rPr>
          <w:rFonts w:eastAsiaTheme="minorEastAsia" w:cstheme="minorHAnsi"/>
        </w:rPr>
        <w:t>independent estimates of relative abundance in each stratum are required in order to re-scale estimates of</w:t>
      </w:r>
      <w:r w:rsidR="002B449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926602">
        <w:rPr>
          <w:rFonts w:eastAsiaTheme="minorEastAsia" w:cstheme="minorHAnsi"/>
          <w:bCs/>
          <w:iCs/>
        </w:rPr>
        <w:t xml:space="preserve"> and thereby</w:t>
      </w:r>
      <w:r>
        <w:rPr>
          <w:rFonts w:eastAsiaTheme="minorEastAsia" w:cstheme="minorHAnsi"/>
          <w:bCs/>
          <w:iCs/>
        </w:rPr>
        <w:t xml:space="preserve"> appropriately weight changes in abundance within each stratum</w:t>
      </w:r>
      <w:r w:rsidR="00BB484D">
        <w:rPr>
          <w:rFonts w:eastAsiaTheme="minorEastAsia" w:cstheme="minorHAnsi"/>
          <w:bCs/>
          <w:iCs/>
        </w:rPr>
        <w:t xml:space="preserve"> at a continental scale</w:t>
      </w:r>
      <w:r>
        <w:rPr>
          <w:rFonts w:eastAsiaTheme="minorEastAsia" w:cstheme="minorHAnsi"/>
          <w:bCs/>
          <w:iCs/>
        </w:rPr>
        <w:t>.  For example, a 1</w:t>
      </w:r>
      <w:r w:rsidR="00BB484D">
        <w:rPr>
          <w:rFonts w:eastAsiaTheme="minorEastAsia" w:cstheme="minorHAnsi"/>
          <w:bCs/>
          <w:iCs/>
        </w:rPr>
        <w:t>0</w:t>
      </w:r>
      <w:r>
        <w:rPr>
          <w:rFonts w:eastAsiaTheme="minorEastAsia" w:cstheme="minorHAnsi"/>
          <w:bCs/>
          <w:iCs/>
        </w:rPr>
        <w:t xml:space="preserve">00% increase in a stratum containing </w:t>
      </w:r>
      <w:r w:rsidR="00BB484D">
        <w:rPr>
          <w:rFonts w:eastAsiaTheme="minorEastAsia" w:cstheme="minorHAnsi"/>
          <w:bCs/>
          <w:iCs/>
        </w:rPr>
        <w:t xml:space="preserve">only a </w:t>
      </w:r>
      <w:r>
        <w:rPr>
          <w:rFonts w:eastAsiaTheme="minorEastAsia" w:cstheme="minorHAnsi"/>
          <w:bCs/>
          <w:iCs/>
        </w:rPr>
        <w:t xml:space="preserve">few individuals will have a </w:t>
      </w:r>
      <w:r w:rsidR="00BB484D">
        <w:rPr>
          <w:rFonts w:eastAsiaTheme="minorEastAsia" w:cstheme="minorHAnsi"/>
          <w:bCs/>
          <w:iCs/>
        </w:rPr>
        <w:t>miniscule</w:t>
      </w:r>
      <w:r>
        <w:rPr>
          <w:rFonts w:eastAsiaTheme="minorEastAsia" w:cstheme="minorHAnsi"/>
          <w:bCs/>
          <w:iCs/>
        </w:rPr>
        <w:t xml:space="preserve"> impact on cont</w:t>
      </w:r>
      <w:r w:rsidR="00BB484D">
        <w:rPr>
          <w:rFonts w:eastAsiaTheme="minorEastAsia" w:cstheme="minorHAnsi"/>
          <w:bCs/>
          <w:iCs/>
        </w:rPr>
        <w:t>inental change compared to a 10</w:t>
      </w:r>
      <w:r>
        <w:rPr>
          <w:rFonts w:eastAsiaTheme="minorEastAsia" w:cstheme="minorHAnsi"/>
          <w:bCs/>
          <w:iCs/>
        </w:rPr>
        <w:t xml:space="preserve">% </w:t>
      </w:r>
      <w:r w:rsidR="00BB484D">
        <w:rPr>
          <w:rFonts w:eastAsiaTheme="minorEastAsia" w:cstheme="minorHAnsi"/>
          <w:bCs/>
          <w:iCs/>
        </w:rPr>
        <w:t>decrease within a stratum containing the majority of the continental population</w:t>
      </w:r>
      <w:r>
        <w:rPr>
          <w:rFonts w:eastAsiaTheme="minorEastAsia" w:cstheme="minorHAnsi"/>
          <w:bCs/>
          <w:iCs/>
        </w:rPr>
        <w:t>.</w:t>
      </w:r>
    </w:p>
    <w:p w14:paraId="238D581E" w14:textId="3BC23F32" w:rsidR="005E105E" w:rsidRDefault="00097349" w:rsidP="00264F78">
      <w:pPr>
        <w:spacing w:before="120" w:after="120" w:line="360" w:lineRule="auto"/>
        <w:ind w:firstLine="720"/>
        <w:rPr>
          <w:rFonts w:eastAsiaTheme="minorEastAsia" w:cstheme="minorHAnsi"/>
          <w:bCs/>
          <w:iCs/>
        </w:rPr>
      </w:pPr>
      <w:r>
        <w:rPr>
          <w:rFonts w:eastAsiaTheme="minorEastAsia" w:cstheme="minorHAnsi"/>
        </w:rPr>
        <w:t>eBird provides</w:t>
      </w:r>
      <w:r w:rsidR="002B449A">
        <w:rPr>
          <w:rFonts w:eastAsiaTheme="minorEastAsia" w:cstheme="minorHAnsi"/>
        </w:rPr>
        <w:t xml:space="preserve"> high-resolution</w:t>
      </w:r>
      <w:r>
        <w:rPr>
          <w:rFonts w:eastAsiaTheme="minorEastAsia" w:cstheme="minorHAnsi"/>
        </w:rPr>
        <w:t xml:space="preserve"> </w:t>
      </w:r>
      <w:proofErr w:type="spellStart"/>
      <w:r>
        <w:rPr>
          <w:rFonts w:eastAsiaTheme="minorEastAsia" w:cstheme="minorHAnsi"/>
        </w:rPr>
        <w:t>raster</w:t>
      </w:r>
      <w:r w:rsidR="00264F78">
        <w:rPr>
          <w:rFonts w:eastAsiaTheme="minorEastAsia" w:cstheme="minorHAnsi"/>
        </w:rPr>
        <w:t>s</w:t>
      </w:r>
      <w:proofErr w:type="spellEnd"/>
      <w:r w:rsidR="002B449A">
        <w:rPr>
          <w:rFonts w:eastAsiaTheme="minorEastAsia" w:cstheme="minorHAnsi"/>
        </w:rPr>
        <w:t xml:space="preserve"> (</w:t>
      </w:r>
      <w:r w:rsidR="00AD697A">
        <w:rPr>
          <w:rFonts w:eastAsiaTheme="minorEastAsia" w:cstheme="minorHAnsi"/>
        </w:rPr>
        <w:t>2.96 km pixel width</w:t>
      </w:r>
      <w:r w:rsidR="002B449A">
        <w:rPr>
          <w:rFonts w:eastAsiaTheme="minorEastAsia" w:cstheme="minorHAnsi"/>
        </w:rPr>
        <w:t>)</w:t>
      </w:r>
      <w:r>
        <w:rPr>
          <w:rFonts w:eastAsiaTheme="minorEastAsia" w:cstheme="minorHAnsi"/>
        </w:rPr>
        <w:t xml:space="preserve"> describing </w:t>
      </w:r>
      <w:r w:rsidR="002B449A">
        <w:rPr>
          <w:rFonts w:eastAsiaTheme="minorEastAsia" w:cstheme="minorHAnsi"/>
        </w:rPr>
        <w:t xml:space="preserve">model-derived predictions of </w:t>
      </w:r>
      <w:r>
        <w:rPr>
          <w:rFonts w:eastAsiaTheme="minorEastAsia" w:cstheme="minorHAnsi"/>
        </w:rPr>
        <w:t>relative abundance across North Americ</w:t>
      </w:r>
      <w:r w:rsidR="002B449A">
        <w:rPr>
          <w:rFonts w:eastAsiaTheme="minorEastAsia" w:cstheme="minorHAnsi"/>
        </w:rPr>
        <w:t>a during the breeding season</w:t>
      </w:r>
      <w:r w:rsidR="00AD697A">
        <w:rPr>
          <w:rFonts w:eastAsiaTheme="minorEastAsia" w:cstheme="minorHAnsi"/>
        </w:rPr>
        <w:t xml:space="preserve"> (Fink et al. 2022)</w:t>
      </w:r>
      <w:r w:rsidR="00BB484D">
        <w:rPr>
          <w:rFonts w:eastAsiaTheme="minorEastAsia" w:cstheme="minorHAnsi"/>
        </w:rPr>
        <w:t>.</w:t>
      </w:r>
      <w:r w:rsidR="00264F78">
        <w:rPr>
          <w:rFonts w:eastAsiaTheme="minorEastAsia" w:cstheme="minorHAnsi"/>
        </w:rPr>
        <w:t xml:space="preserve"> We obtained a relative abundance raster for Blackpoll Warbler using the</w:t>
      </w:r>
      <w:r w:rsidR="002B449A">
        <w:rPr>
          <w:rFonts w:eastAsiaTheme="minorEastAsia" w:cstheme="minorHAnsi"/>
        </w:rPr>
        <w:t xml:space="preserve"> ‘</w:t>
      </w:r>
      <w:proofErr w:type="spellStart"/>
      <w:r w:rsidR="002B449A" w:rsidRPr="002B449A">
        <w:rPr>
          <w:rFonts w:eastAsiaTheme="minorEastAsia" w:cstheme="minorHAnsi"/>
          <w:i/>
          <w:iCs/>
        </w:rPr>
        <w:t>ebirdst</w:t>
      </w:r>
      <w:proofErr w:type="spellEnd"/>
      <w:r w:rsidR="002B449A">
        <w:rPr>
          <w:rFonts w:eastAsiaTheme="minorEastAsia" w:cstheme="minorHAnsi"/>
          <w:i/>
          <w:iCs/>
        </w:rPr>
        <w:t>’</w:t>
      </w:r>
      <w:r w:rsidR="002B449A" w:rsidRPr="002B449A">
        <w:rPr>
          <w:rFonts w:eastAsiaTheme="minorEastAsia" w:cstheme="minorHAnsi"/>
          <w:i/>
          <w:iCs/>
        </w:rPr>
        <w:t xml:space="preserve"> </w:t>
      </w:r>
      <w:r w:rsidR="002B449A">
        <w:rPr>
          <w:rFonts w:eastAsiaTheme="minorEastAsia" w:cstheme="minorHAnsi"/>
        </w:rPr>
        <w:t>package in R</w:t>
      </w:r>
      <w:r w:rsidR="00264F78">
        <w:rPr>
          <w:rFonts w:eastAsiaTheme="minorEastAsia" w:cstheme="minorHAnsi"/>
        </w:rPr>
        <w:t>, cropped</w:t>
      </w:r>
      <w:r w:rsidR="002B449A">
        <w:rPr>
          <w:rFonts w:eastAsiaTheme="minorEastAsia" w:cstheme="minorHAnsi"/>
        </w:rPr>
        <w:t xml:space="preserve"> th</w:t>
      </w:r>
      <w:r w:rsidR="00264F78">
        <w:rPr>
          <w:rFonts w:eastAsiaTheme="minorEastAsia" w:cstheme="minorHAnsi"/>
        </w:rPr>
        <w:t>is</w:t>
      </w:r>
      <w:r w:rsidR="002B449A">
        <w:rPr>
          <w:rFonts w:eastAsiaTheme="minorEastAsia" w:cstheme="minorHAnsi"/>
        </w:rPr>
        <w:t xml:space="preserve"> raster to the boundar</w:t>
      </w:r>
      <w:r w:rsidR="00264F78">
        <w:rPr>
          <w:rFonts w:eastAsiaTheme="minorEastAsia" w:cstheme="minorHAnsi"/>
        </w:rPr>
        <w:t>y</w:t>
      </w:r>
      <w:r w:rsidR="002B449A">
        <w:rPr>
          <w:rFonts w:eastAsiaTheme="minorEastAsia" w:cstheme="minorHAnsi"/>
        </w:rPr>
        <w:t xml:space="preserve"> of each stratum, and summed pixel values to yield estimates of relative abundance.  eBird relative abundance </w:t>
      </w:r>
      <w:proofErr w:type="spellStart"/>
      <w:r w:rsidR="00BB484D">
        <w:rPr>
          <w:rFonts w:eastAsiaTheme="minorEastAsia" w:cstheme="minorHAnsi"/>
        </w:rPr>
        <w:t>rasters</w:t>
      </w:r>
      <w:proofErr w:type="spellEnd"/>
      <w:r w:rsidR="00264F78">
        <w:rPr>
          <w:rFonts w:eastAsiaTheme="minorEastAsia" w:cstheme="minorHAnsi"/>
        </w:rPr>
        <w:t xml:space="preserve"> </w:t>
      </w:r>
      <w:r w:rsidR="00926602">
        <w:rPr>
          <w:rFonts w:eastAsiaTheme="minorEastAsia" w:cstheme="minorHAnsi"/>
        </w:rPr>
        <w:t>indicated</w:t>
      </w:r>
      <w:r w:rsidR="00264F78">
        <w:rPr>
          <w:rFonts w:eastAsiaTheme="minorEastAsia" w:cstheme="minorHAnsi"/>
        </w:rPr>
        <w:t xml:space="preserve"> that</w:t>
      </w:r>
      <w:r w:rsidR="002B449A">
        <w:rPr>
          <w:rFonts w:eastAsiaTheme="minorEastAsia" w:cstheme="minorHAnsi"/>
        </w:rPr>
        <w:t xml:space="preserve"> Blackpoll Warbler </w:t>
      </w:r>
      <w:r w:rsidR="00AD697A">
        <w:rPr>
          <w:rFonts w:eastAsiaTheme="minorEastAsia" w:cstheme="minorHAnsi"/>
        </w:rPr>
        <w:t>is currently</w:t>
      </w:r>
      <w:r w:rsidR="002B449A">
        <w:rPr>
          <w:rFonts w:eastAsiaTheme="minorEastAsia" w:cstheme="minorHAnsi"/>
        </w:rPr>
        <w:t xml:space="preserve"> </w:t>
      </w:r>
      <w:r w:rsidR="00AD697A">
        <w:rPr>
          <w:rFonts w:eastAsiaTheme="minorEastAsia" w:cstheme="minorHAnsi"/>
        </w:rPr>
        <w:t>1.34</w:t>
      </w:r>
      <w:r w:rsidR="002B449A">
        <w:rPr>
          <w:rFonts w:eastAsiaTheme="minorEastAsia" w:cstheme="minorHAnsi"/>
        </w:rPr>
        <w:t xml:space="preserve"> times </w:t>
      </w:r>
      <w:r w:rsidR="00264F78">
        <w:rPr>
          <w:rFonts w:eastAsiaTheme="minorEastAsia" w:cstheme="minorHAnsi"/>
        </w:rPr>
        <w:t>more abundant in the eastern stratum than in the western stratum</w:t>
      </w:r>
      <w:r w:rsidR="002B449A">
        <w:rPr>
          <w:rFonts w:eastAsiaTheme="minorEastAsia" w:cstheme="minorHAnsi"/>
        </w:rPr>
        <w:t xml:space="preserve">.  We </w:t>
      </w:r>
      <w:r w:rsidR="00264F78">
        <w:rPr>
          <w:rFonts w:eastAsiaTheme="minorEastAsia" w:cstheme="minorHAnsi"/>
        </w:rPr>
        <w:t xml:space="preserve">therefore </w:t>
      </w:r>
      <w:r w:rsidR="002B449A">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Pr>
          <w:rFonts w:eastAsiaTheme="minorEastAsia" w:cstheme="minorHAnsi"/>
          <w:bCs/>
          <w:iCs/>
        </w:rPr>
        <w:t xml:space="preserve"> based on these values</w:t>
      </w:r>
      <w:r w:rsidR="00264F7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was </w:t>
      </w:r>
      <w:r w:rsidR="00AD697A">
        <w:rPr>
          <w:rFonts w:eastAsiaTheme="minorEastAsia" w:cstheme="minorHAnsi"/>
          <w:bCs/>
          <w:iCs/>
        </w:rPr>
        <w:t>1.34</w:t>
      </w:r>
      <w:r w:rsidR="00264F78">
        <w:rPr>
          <w:rFonts w:eastAsiaTheme="minorEastAsia" w:cstheme="minorHAnsi"/>
          <w:bCs/>
          <w:iCs/>
        </w:rPr>
        <w:t xml:space="preserve"> and 1 for the eastern and western strata, respectively. </w:t>
      </w:r>
      <w:r w:rsidR="002B449A">
        <w:rPr>
          <w:rFonts w:eastAsiaTheme="minorEastAsia" w:cstheme="minorHAnsi"/>
          <w:bCs/>
          <w:iCs/>
        </w:rPr>
        <w:t xml:space="preserve"> </w:t>
      </w:r>
    </w:p>
    <w:p w14:paraId="47B69B6D" w14:textId="77777777" w:rsidR="0030159E" w:rsidRPr="00925CBA" w:rsidRDefault="0030159E" w:rsidP="0030159E">
      <w:pPr>
        <w:spacing w:before="120" w:after="120" w:line="360" w:lineRule="auto"/>
        <w:rPr>
          <w:rFonts w:cstheme="minorHAnsi"/>
          <w:i/>
          <w:iCs/>
        </w:rPr>
      </w:pPr>
      <w:r w:rsidRPr="00925CBA">
        <w:rPr>
          <w:rFonts w:cstheme="minorHAnsi"/>
          <w:i/>
          <w:iCs/>
        </w:rPr>
        <w:t xml:space="preserve">Parameter </w:t>
      </w:r>
      <w:r>
        <w:rPr>
          <w:rFonts w:cstheme="minorHAnsi"/>
          <w:i/>
          <w:iCs/>
        </w:rPr>
        <w:t>e</w:t>
      </w:r>
      <w:r w:rsidRPr="00925CBA">
        <w:rPr>
          <w:rFonts w:cstheme="minorHAnsi"/>
          <w:i/>
          <w:iCs/>
        </w:rPr>
        <w:t xml:space="preserve">stimation and </w:t>
      </w:r>
      <w:r>
        <w:rPr>
          <w:rFonts w:cstheme="minorHAnsi"/>
          <w:i/>
          <w:iCs/>
        </w:rPr>
        <w:t>m</w:t>
      </w:r>
      <w:r w:rsidRPr="00925CBA">
        <w:rPr>
          <w:rFonts w:cstheme="minorHAnsi"/>
          <w:i/>
          <w:iCs/>
        </w:rPr>
        <w:t xml:space="preserve">odel </w:t>
      </w:r>
      <w:r>
        <w:rPr>
          <w:rFonts w:cstheme="minorHAnsi"/>
          <w:i/>
          <w:iCs/>
        </w:rPr>
        <w:t>d</w:t>
      </w:r>
      <w:r w:rsidRPr="00925CBA">
        <w:rPr>
          <w:rFonts w:cstheme="minorHAnsi"/>
          <w:i/>
          <w:iCs/>
        </w:rPr>
        <w:t>iagnostics</w:t>
      </w:r>
    </w:p>
    <w:p w14:paraId="43756EDA" w14:textId="77777777" w:rsidR="0030159E" w:rsidRDefault="0030159E" w:rsidP="0030159E">
      <w:pPr>
        <w:spacing w:before="120" w:after="120" w:line="360" w:lineRule="auto"/>
        <w:rPr>
          <w:rFonts w:cstheme="minorHAnsi"/>
        </w:rPr>
      </w:pPr>
      <w:r w:rsidRPr="00925CBA">
        <w:rPr>
          <w:rFonts w:cstheme="minorHAnsi"/>
        </w:rPr>
        <w:tab/>
        <w:t>We fit the statistical model in a Bayesian framework using JAGS version 4.3.0, interfaced with the R programming language version 4.0.</w:t>
      </w:r>
      <w:r>
        <w:rPr>
          <w:rFonts w:cstheme="minorHAnsi"/>
        </w:rPr>
        <w:t>2</w:t>
      </w:r>
      <w:r w:rsidRPr="00925CBA">
        <w:rPr>
          <w:rFonts w:cstheme="minorHAnsi"/>
        </w:rPr>
        <w:t xml:space="preserve"> using the </w:t>
      </w:r>
      <w:proofErr w:type="spellStart"/>
      <w:r w:rsidRPr="00925CBA">
        <w:rPr>
          <w:rFonts w:cstheme="minorHAnsi"/>
        </w:rPr>
        <w:t>jagsUI</w:t>
      </w:r>
      <w:proofErr w:type="spellEnd"/>
      <w:r w:rsidRPr="00925CBA">
        <w:rPr>
          <w:rFonts w:cstheme="minorHAnsi"/>
        </w:rPr>
        <w:t xml:space="preserve"> library. We specified vague priors on all model parameters; </w:t>
      </w:r>
      <w:r w:rsidRPr="00EC5567">
        <w:rPr>
          <w:rFonts w:cstheme="minorHAnsi"/>
        </w:rPr>
        <w:t>see Appendix 1</w:t>
      </w:r>
      <w:r w:rsidRPr="00925CBA">
        <w:rPr>
          <w:rFonts w:cstheme="minorHAnsi"/>
        </w:rPr>
        <w:t xml:space="preserve"> for details of prior specification. After a burn-in of </w:t>
      </w:r>
      <w:r>
        <w:rPr>
          <w:rFonts w:cstheme="minorHAnsi"/>
        </w:rPr>
        <w:t>1</w:t>
      </w:r>
      <w:r w:rsidRPr="006521FC">
        <w:rPr>
          <w:rFonts w:cstheme="minorHAnsi"/>
        </w:rPr>
        <w:t>0</w:t>
      </w:r>
      <w:r>
        <w:rPr>
          <w:rFonts w:cstheme="minorHAnsi"/>
        </w:rPr>
        <w:t>,</w:t>
      </w:r>
      <w:r w:rsidRPr="006521FC">
        <w:rPr>
          <w:rFonts w:cstheme="minorHAnsi"/>
        </w:rPr>
        <w:t>000</w:t>
      </w:r>
      <w:r w:rsidRPr="00925CBA">
        <w:rPr>
          <w:rFonts w:cstheme="minorHAnsi"/>
        </w:rPr>
        <w:t xml:space="preserve"> iterations, we stored every </w:t>
      </w:r>
      <w:r>
        <w:rPr>
          <w:rFonts w:cstheme="minorHAnsi"/>
        </w:rPr>
        <w:t>10</w:t>
      </w:r>
      <w:r w:rsidRPr="006521FC">
        <w:rPr>
          <w:rFonts w:cstheme="minorHAnsi"/>
        </w:rPr>
        <w:t>0</w:t>
      </w:r>
      <w:r w:rsidRPr="00925CBA">
        <w:rPr>
          <w:rFonts w:cstheme="minorHAnsi"/>
        </w:rPr>
        <w:t xml:space="preserve">th </w:t>
      </w:r>
      <w:r>
        <w:rPr>
          <w:rFonts w:cstheme="minorHAnsi"/>
        </w:rPr>
        <w:t>iteration</w:t>
      </w:r>
      <w:r w:rsidRPr="00925CBA">
        <w:rPr>
          <w:rFonts w:cstheme="minorHAnsi"/>
        </w:rPr>
        <w:t xml:space="preserve"> until we accumulated </w:t>
      </w:r>
      <w:r>
        <w:rPr>
          <w:rFonts w:cstheme="minorHAnsi"/>
        </w:rPr>
        <w:t>1000</w:t>
      </w:r>
      <w:r w:rsidRPr="00925CBA">
        <w:rPr>
          <w:rFonts w:cstheme="minorHAnsi"/>
        </w:rPr>
        <w:t xml:space="preserve"> posterior samples from each of three </w:t>
      </w:r>
      <w:r>
        <w:rPr>
          <w:rFonts w:cstheme="minorHAnsi"/>
        </w:rPr>
        <w:t>MCMC</w:t>
      </w:r>
      <w:r w:rsidRPr="00925CBA">
        <w:rPr>
          <w:rFonts w:cstheme="minorHAnsi"/>
        </w:rPr>
        <w:t xml:space="preserve"> </w:t>
      </w:r>
      <w:r>
        <w:rPr>
          <w:rFonts w:cstheme="minorHAnsi"/>
        </w:rPr>
        <w:t>chains</w:t>
      </w:r>
      <w:r w:rsidRPr="00925CBA">
        <w:rPr>
          <w:rFonts w:cstheme="minorHAnsi"/>
        </w:rPr>
        <w:t xml:space="preserve">. We assessed chain convergence by visual examination of MCMC </w:t>
      </w:r>
      <w:proofErr w:type="spellStart"/>
      <w:r>
        <w:rPr>
          <w:rFonts w:cstheme="minorHAnsi"/>
        </w:rPr>
        <w:t>traceplots</w:t>
      </w:r>
      <w:proofErr w:type="spellEnd"/>
      <w:r w:rsidRPr="00925CBA">
        <w:rPr>
          <w:rFonts w:cstheme="minorHAnsi"/>
        </w:rPr>
        <w:t xml:space="preserve"> and by </w:t>
      </w:r>
      <w:r>
        <w:rPr>
          <w:rFonts w:cstheme="minorHAnsi"/>
        </w:rPr>
        <w:t>evaluating that</w:t>
      </w:r>
      <w:r w:rsidRPr="00925CBA">
        <w:rPr>
          <w:rFonts w:cstheme="minorHAnsi"/>
        </w:rPr>
        <w:t xml:space="preserve"> the Gelman–Rubin convergence statistic was </w:t>
      </w:r>
      <w:r>
        <w:rPr>
          <w:rFonts w:cstheme="minorHAnsi"/>
        </w:rPr>
        <w:t>close to</w:t>
      </w:r>
      <w:r w:rsidRPr="00925CBA">
        <w:rPr>
          <w:rFonts w:cstheme="minorHAnsi"/>
        </w:rPr>
        <w:t xml:space="preserve"> 1 for all </w:t>
      </w:r>
      <w:r>
        <w:rPr>
          <w:rFonts w:cstheme="minorHAnsi"/>
        </w:rPr>
        <w:t xml:space="preserve">model parameters. </w:t>
      </w:r>
    </w:p>
    <w:p w14:paraId="0B2A7B43" w14:textId="77777777" w:rsidR="0030159E" w:rsidRDefault="0030159E" w:rsidP="0030159E">
      <w:pPr>
        <w:spacing w:before="120" w:after="120" w:line="360" w:lineRule="auto"/>
        <w:rPr>
          <w:rFonts w:cstheme="minorHAnsi"/>
        </w:rPr>
      </w:pPr>
      <w:r>
        <w:rPr>
          <w:rFonts w:cstheme="minorHAnsi"/>
        </w:rPr>
        <w:tab/>
        <w:t xml:space="preserve">We assessed goodness-of-fit by evaluating the correlations between observed seasonal totals at monitoring stations and the expected counts generated by the fitted models.  </w:t>
      </w:r>
      <w:r w:rsidRPr="00DA50E7">
        <w:rPr>
          <w:rFonts w:cstheme="minorHAnsi"/>
        </w:rPr>
        <w:t xml:space="preserve">We also conducted </w:t>
      </w:r>
      <w:r w:rsidRPr="00DA50E7">
        <w:rPr>
          <w:rFonts w:cstheme="minorHAnsi"/>
        </w:rPr>
        <w:lastRenderedPageBreak/>
        <w:t>posterior predictive checks to confirm that the distribution of simulated counts based on the fitted statistical model were consistent with the distribution of observed counts at each station.</w:t>
      </w:r>
      <w:r>
        <w:rPr>
          <w:rFonts w:cstheme="minorHAnsi"/>
        </w:rPr>
        <w:t xml:space="preserve">  </w:t>
      </w:r>
    </w:p>
    <w:p w14:paraId="4AC1800E" w14:textId="32D89FA3" w:rsidR="0030159E" w:rsidRPr="0030159E" w:rsidRDefault="0030159E" w:rsidP="0030159E">
      <w:pPr>
        <w:spacing w:after="120" w:line="360" w:lineRule="auto"/>
        <w:ind w:firstLine="720"/>
        <w:rPr>
          <w:rFonts w:cstheme="minorHAnsi"/>
          <w:iCs/>
        </w:rPr>
      </w:pPr>
      <w:r>
        <w:rPr>
          <w:rFonts w:cstheme="minorHAnsi"/>
          <w:iCs/>
        </w:rPr>
        <w:t>Finally, we used s</w:t>
      </w:r>
      <w:r w:rsidRPr="00B07EEC">
        <w:rPr>
          <w:rFonts w:cstheme="minorHAnsi"/>
          <w:iCs/>
        </w:rPr>
        <w:t xml:space="preserve">imulations </w:t>
      </w:r>
      <w:r>
        <w:rPr>
          <w:rFonts w:cstheme="minorHAnsi"/>
          <w:iCs/>
        </w:rPr>
        <w:t>to evaluate whether</w:t>
      </w:r>
      <w:r w:rsidRPr="00B07EEC">
        <w:rPr>
          <w:rFonts w:cstheme="minorHAnsi"/>
          <w:iCs/>
        </w:rPr>
        <w:t xml:space="preserve"> </w:t>
      </w:r>
      <w:r>
        <w:rPr>
          <w:rFonts w:cstheme="minorHAnsi"/>
          <w:iCs/>
        </w:rPr>
        <w:t>the migration</w:t>
      </w:r>
      <w:r w:rsidRPr="00B07EEC">
        <w:rPr>
          <w:rFonts w:cstheme="minorHAnsi"/>
          <w:iCs/>
        </w:rPr>
        <w:t xml:space="preserve"> model </w:t>
      </w:r>
      <w:r>
        <w:rPr>
          <w:rFonts w:cstheme="minorHAnsi"/>
          <w:iCs/>
        </w:rPr>
        <w:t xml:space="preserve">was able </w:t>
      </w:r>
      <w:r w:rsidRPr="00B07EEC">
        <w:rPr>
          <w:rFonts w:cstheme="minorHAnsi"/>
          <w:iCs/>
        </w:rPr>
        <w:t>to generate unbiased estimates of regional population trends</w:t>
      </w:r>
      <w:r>
        <w:rPr>
          <w:rFonts w:cstheme="minorHAnsi"/>
          <w:iCs/>
        </w:rPr>
        <w:t xml:space="preserve"> across a wide range of regional trajectory scenarios, and to evaluate the degree to which trend estimates were improved by repeatedly conducting stable isotope analyses at migration monitoring stations.  Simulation methods are fully described in Appendix 3. </w:t>
      </w:r>
    </w:p>
    <w:p w14:paraId="120195B9" w14:textId="755E2A84" w:rsidR="00273D43" w:rsidRPr="006F3E8B" w:rsidRDefault="00273D43" w:rsidP="00273D43">
      <w:pPr>
        <w:spacing w:after="120" w:line="360" w:lineRule="auto"/>
        <w:rPr>
          <w:rFonts w:cstheme="minorHAnsi"/>
          <w:i/>
          <w:color w:val="000000" w:themeColor="text1"/>
        </w:rPr>
      </w:pPr>
      <w:r w:rsidRPr="006F3E8B">
        <w:rPr>
          <w:rFonts w:cstheme="minorHAnsi"/>
          <w:i/>
          <w:color w:val="000000" w:themeColor="text1"/>
        </w:rPr>
        <w:t xml:space="preserve">Comparison to </w:t>
      </w:r>
      <w:r w:rsidR="006A0963">
        <w:rPr>
          <w:rFonts w:cstheme="minorHAnsi"/>
          <w:i/>
          <w:color w:val="000000" w:themeColor="text1"/>
        </w:rPr>
        <w:t>trend estimates from the North American Breeding Bird Survey</w:t>
      </w:r>
    </w:p>
    <w:p w14:paraId="61D99C84" w14:textId="405B91F4" w:rsidR="00273D43" w:rsidRDefault="00273D43" w:rsidP="00273D43">
      <w:pPr>
        <w:spacing w:after="120" w:line="360" w:lineRule="auto"/>
        <w:rPr>
          <w:rFonts w:cstheme="minorHAnsi"/>
          <w:bCs/>
        </w:rPr>
      </w:pPr>
      <w:r>
        <w:rPr>
          <w:rFonts w:cstheme="minorHAnsi"/>
          <w:b/>
        </w:rPr>
        <w:tab/>
      </w:r>
      <w:r>
        <w:rPr>
          <w:rFonts w:cstheme="minorHAnsi"/>
          <w:bCs/>
        </w:rPr>
        <w:t>We compared regional trend estimates</w:t>
      </w:r>
      <w:r w:rsidR="005E105E">
        <w:rPr>
          <w:rFonts w:cstheme="minorHAnsi"/>
          <w:bCs/>
        </w:rPr>
        <w:t xml:space="preserve"> from our model</w:t>
      </w:r>
      <w:r>
        <w:rPr>
          <w:rFonts w:cstheme="minorHAnsi"/>
          <w:bCs/>
        </w:rPr>
        <w:t xml:space="preserve"> to those derived from the North American Breeding Bird survey, to evaluate differences between</w:t>
      </w:r>
      <w:r w:rsidR="00922EE8">
        <w:rPr>
          <w:rFonts w:cstheme="minorHAnsi"/>
          <w:bCs/>
        </w:rPr>
        <w:t xml:space="preserve"> conventional</w:t>
      </w:r>
      <w:r>
        <w:rPr>
          <w:rFonts w:cstheme="minorHAnsi"/>
          <w:bCs/>
        </w:rPr>
        <w:t xml:space="preserve"> breeding season analyses and our migration analysis. We fit a Bayesian hierarchical model to BBS time series</w:t>
      </w:r>
      <w:r w:rsidR="00922EE8">
        <w:rPr>
          <w:rFonts w:cstheme="minorHAnsi"/>
          <w:bCs/>
        </w:rPr>
        <w:t xml:space="preserve"> from 2008 to 2018 (the same period as our migration analysis)</w:t>
      </w:r>
      <w:r>
        <w:rPr>
          <w:rFonts w:cstheme="minorHAnsi"/>
          <w:bCs/>
        </w:rPr>
        <w:t xml:space="preserve">, using analytical strata implemented by the United States Geological Survey (USGS) for continental analysis. We specified a “first difference” population process model </w:t>
      </w:r>
      <w:r w:rsidRPr="00705023">
        <w:rPr>
          <w:rFonts w:ascii="Calibri" w:hAnsi="Calibri" w:cs="Calibri"/>
        </w:rPr>
        <w:t>(Link, Sauer, and Niven 2017; Smith and Edwards 2021)</w:t>
      </w:r>
      <w:r>
        <w:rPr>
          <w:rFonts w:cstheme="minorHAnsi"/>
          <w:bCs/>
        </w:rPr>
        <w:t xml:space="preserve">, which is widely used in standard </w:t>
      </w:r>
      <w:r w:rsidR="00F62149">
        <w:rPr>
          <w:rFonts w:cstheme="minorHAnsi"/>
          <w:bCs/>
        </w:rPr>
        <w:t>continental</w:t>
      </w:r>
      <w:r>
        <w:rPr>
          <w:rFonts w:cstheme="minorHAnsi"/>
          <w:bCs/>
        </w:rPr>
        <w:t xml:space="preserve"> analysis of BBS data.</w:t>
      </w:r>
      <w:r w:rsidR="00922EE8">
        <w:rPr>
          <w:rFonts w:cstheme="minorHAnsi"/>
          <w:bCs/>
        </w:rPr>
        <w:t xml:space="preserve">  </w:t>
      </w:r>
      <w:r>
        <w:rPr>
          <w:rFonts w:cstheme="minorHAnsi"/>
          <w:bCs/>
        </w:rPr>
        <w:t>We fit the model and extracted output using the ‘</w:t>
      </w:r>
      <w:proofErr w:type="spellStart"/>
      <w:r>
        <w:rPr>
          <w:rFonts w:cstheme="minorHAnsi"/>
          <w:bCs/>
        </w:rPr>
        <w:t>bbsBayes</w:t>
      </w:r>
      <w:proofErr w:type="spellEnd"/>
      <w:r>
        <w:rPr>
          <w:rFonts w:cstheme="minorHAnsi"/>
          <w:bCs/>
        </w:rPr>
        <w:t xml:space="preserve">’ package in R </w:t>
      </w:r>
      <w:r w:rsidRPr="00E63A5E">
        <w:rPr>
          <w:rFonts w:ascii="Calibri" w:hAnsi="Calibri" w:cs="Calibri"/>
        </w:rPr>
        <w:t>(Edwards and Smith 2020)</w:t>
      </w:r>
      <w:r>
        <w:rPr>
          <w:rFonts w:cstheme="minorHAnsi"/>
          <w:bCs/>
        </w:rPr>
        <w:t xml:space="preserve">, specifying a </w:t>
      </w:r>
      <w:r w:rsidR="00922EE8">
        <w:rPr>
          <w:rFonts w:cstheme="minorHAnsi"/>
          <w:bCs/>
        </w:rPr>
        <w:t>5</w:t>
      </w:r>
      <w:r>
        <w:rPr>
          <w:rFonts w:cstheme="minorHAnsi"/>
          <w:bCs/>
        </w:rPr>
        <w:t>0,000 iteration burn-in period, after which we stored every 10</w:t>
      </w:r>
      <w:r w:rsidR="00922EE8">
        <w:rPr>
          <w:rFonts w:cstheme="minorHAnsi"/>
          <w:bCs/>
        </w:rPr>
        <w:t>0</w:t>
      </w:r>
      <w:r w:rsidRPr="00417A47">
        <w:rPr>
          <w:rFonts w:cstheme="minorHAnsi"/>
          <w:bCs/>
          <w:vertAlign w:val="superscript"/>
        </w:rPr>
        <w:t>th</w:t>
      </w:r>
      <w:r>
        <w:rPr>
          <w:rFonts w:cstheme="minorHAnsi"/>
          <w:bCs/>
        </w:rPr>
        <w:t xml:space="preserve"> posterior sample until we accumulated 2000 posterior samples from each of 3 MCMC chains. </w:t>
      </w:r>
    </w:p>
    <w:p w14:paraId="7E0CCA74" w14:textId="2366F66C" w:rsidR="00922EE8" w:rsidRPr="00836D07" w:rsidRDefault="00922EE8" w:rsidP="00273D43">
      <w:pPr>
        <w:spacing w:after="120" w:line="360" w:lineRule="auto"/>
        <w:rPr>
          <w:rFonts w:cstheme="minorHAnsi"/>
          <w:bCs/>
        </w:rPr>
      </w:pPr>
      <w:r>
        <w:rPr>
          <w:rFonts w:cstheme="minorHAnsi"/>
          <w:bCs/>
        </w:rPr>
        <w:tab/>
      </w:r>
      <w:r w:rsidR="00AD229A">
        <w:rPr>
          <w:rFonts w:cstheme="minorHAnsi"/>
          <w:bCs/>
        </w:rPr>
        <w:t xml:space="preserve">We calculated estimates of continental change based on analysis of the BBS, using methods described in </w:t>
      </w:r>
      <w:r w:rsidR="00AD229A" w:rsidRPr="00705023">
        <w:rPr>
          <w:rFonts w:ascii="Calibri" w:hAnsi="Calibri" w:cs="Calibri"/>
        </w:rPr>
        <w:t xml:space="preserve">Link, Sauer, and Niven </w:t>
      </w:r>
      <w:r w:rsidR="00AD229A">
        <w:rPr>
          <w:rFonts w:ascii="Calibri" w:hAnsi="Calibri" w:cs="Calibri"/>
        </w:rPr>
        <w:t>(</w:t>
      </w:r>
      <w:r w:rsidR="00AD229A" w:rsidRPr="00705023">
        <w:rPr>
          <w:rFonts w:ascii="Calibri" w:hAnsi="Calibri" w:cs="Calibri"/>
        </w:rPr>
        <w:t>2017</w:t>
      </w:r>
      <w:r w:rsidR="00AD229A">
        <w:rPr>
          <w:rFonts w:ascii="Calibri" w:hAnsi="Calibri" w:cs="Calibri"/>
        </w:rPr>
        <w:t>) and</w:t>
      </w:r>
      <w:r w:rsidR="00AD229A" w:rsidRPr="00705023">
        <w:rPr>
          <w:rFonts w:ascii="Calibri" w:hAnsi="Calibri" w:cs="Calibri"/>
        </w:rPr>
        <w:t xml:space="preserve"> Smith and Edwards </w:t>
      </w:r>
      <w:r w:rsidR="00AD229A">
        <w:rPr>
          <w:rFonts w:ascii="Calibri" w:hAnsi="Calibri" w:cs="Calibri"/>
        </w:rPr>
        <w:t>(</w:t>
      </w:r>
      <w:r w:rsidR="00AD229A" w:rsidRPr="00705023">
        <w:rPr>
          <w:rFonts w:ascii="Calibri" w:hAnsi="Calibri" w:cs="Calibri"/>
        </w:rPr>
        <w:t>2021)</w:t>
      </w:r>
      <w:r w:rsidR="00AD229A">
        <w:rPr>
          <w:rFonts w:ascii="Calibri" w:hAnsi="Calibri" w:cs="Calibri"/>
        </w:rPr>
        <w:t xml:space="preserve">.  </w:t>
      </w:r>
      <w:r w:rsidR="00AD229A">
        <w:rPr>
          <w:rFonts w:cstheme="minorHAnsi"/>
          <w:bCs/>
        </w:rPr>
        <w:t>To derive regional trend estimates from the BBS</w:t>
      </w:r>
      <w:r>
        <w:rPr>
          <w:rFonts w:cstheme="minorHAnsi"/>
          <w:bCs/>
        </w:rPr>
        <w:t xml:space="preserve">, we assigned BBS analytical strata into “east” and “west” categories based on geographic overlap with the strata we used for migration analysis (Figure S1 in Appendix </w:t>
      </w:r>
      <w:r w:rsidR="00EC5567">
        <w:rPr>
          <w:rFonts w:cstheme="minorHAnsi"/>
          <w:bCs/>
        </w:rPr>
        <w:t>2</w:t>
      </w:r>
      <w:r>
        <w:rPr>
          <w:rFonts w:cstheme="minorHAnsi"/>
          <w:bCs/>
        </w:rPr>
        <w:t>).</w:t>
      </w:r>
      <w:r w:rsidR="00AD229A">
        <w:rPr>
          <w:rFonts w:cstheme="minorHAnsi"/>
          <w:bCs/>
        </w:rPr>
        <w:t xml:space="preserve">  This allowed us to calculate “post hoc” synthetic estimates of regional population trends by summing annual indices from the fitted model across analytical strata that overlapped with the coarse east and west strata used for the migration monitoring analysis.</w:t>
      </w:r>
      <w:r>
        <w:rPr>
          <w:rFonts w:cstheme="minorHAnsi"/>
          <w:bCs/>
        </w:rPr>
        <w:t xml:space="preserve">  Detailed methods for estimating population trajectories and trends within custom strata are described in the </w:t>
      </w:r>
      <w:proofErr w:type="spellStart"/>
      <w:r>
        <w:rPr>
          <w:rFonts w:cstheme="minorHAnsi"/>
          <w:bCs/>
        </w:rPr>
        <w:t>bbsBayes</w:t>
      </w:r>
      <w:proofErr w:type="spellEnd"/>
      <w:r>
        <w:rPr>
          <w:rFonts w:cstheme="minorHAnsi"/>
          <w:bCs/>
        </w:rPr>
        <w:t xml:space="preserve"> package, available at  </w:t>
      </w:r>
      <w:hyperlink r:id="rId9" w:history="1">
        <w:r w:rsidRPr="008D6C43">
          <w:rPr>
            <w:rStyle w:val="Hyperlink"/>
            <w:rFonts w:cstheme="minorHAnsi"/>
            <w:bCs/>
          </w:rPr>
          <w:t>https://github.com/bbsBayes/bbsBayes</w:t>
        </w:r>
      </w:hyperlink>
      <w:r>
        <w:rPr>
          <w:rFonts w:cstheme="minorHAnsi"/>
          <w:bCs/>
        </w:rPr>
        <w:t xml:space="preserve"> (Edwards and Smith 2020).</w:t>
      </w:r>
      <w:r w:rsidR="00CE455E">
        <w:rPr>
          <w:rFonts w:cstheme="minorHAnsi"/>
          <w:bCs/>
        </w:rPr>
        <w:t xml:space="preserve"> </w:t>
      </w:r>
    </w:p>
    <w:p w14:paraId="5B1C641A" w14:textId="77777777" w:rsidR="00B123E7" w:rsidRDefault="00B123E7" w:rsidP="00273D43">
      <w:pPr>
        <w:spacing w:after="120" w:line="360" w:lineRule="auto"/>
        <w:ind w:firstLine="720"/>
        <w:rPr>
          <w:rFonts w:cstheme="minorHAnsi"/>
          <w:iCs/>
        </w:rPr>
      </w:pPr>
    </w:p>
    <w:p w14:paraId="4225AB89" w14:textId="7F406C2E" w:rsidR="00925CBA" w:rsidRDefault="00AB6BFB" w:rsidP="006F3E8B">
      <w:pPr>
        <w:spacing w:after="120" w:line="360" w:lineRule="auto"/>
        <w:rPr>
          <w:rFonts w:cstheme="minorHAnsi"/>
          <w:b/>
        </w:rPr>
      </w:pPr>
      <w:r w:rsidRPr="00925CBA">
        <w:rPr>
          <w:rFonts w:cstheme="minorHAnsi"/>
          <w:b/>
        </w:rPr>
        <w:t>Results</w:t>
      </w:r>
    </w:p>
    <w:p w14:paraId="2A9A21E0" w14:textId="6D1626BF" w:rsidR="002013DA" w:rsidRDefault="002013DA" w:rsidP="004601A4">
      <w:pPr>
        <w:spacing w:after="120" w:line="360" w:lineRule="auto"/>
        <w:ind w:firstLine="720"/>
        <w:rPr>
          <w:rFonts w:cstheme="minorHAnsi"/>
        </w:rPr>
      </w:pPr>
      <w:r>
        <w:rPr>
          <w:rFonts w:cstheme="minorHAnsi"/>
        </w:rPr>
        <w:t>Simulations confirmed that the statistical model produces</w:t>
      </w:r>
      <w:r w:rsidR="009D56CF">
        <w:rPr>
          <w:rFonts w:cstheme="minorHAnsi"/>
        </w:rPr>
        <w:t xml:space="preserve"> estimates of</w:t>
      </w:r>
      <w:r>
        <w:rPr>
          <w:rFonts w:cstheme="minorHAnsi"/>
          <w:iCs/>
        </w:rPr>
        <w:t xml:space="preserve"> regional trend</w:t>
      </w:r>
      <w:r w:rsidR="009D56CF">
        <w:rPr>
          <w:rFonts w:cstheme="minorHAnsi"/>
          <w:iCs/>
        </w:rPr>
        <w:t xml:space="preserve">s </w:t>
      </w:r>
      <w:r>
        <w:rPr>
          <w:rFonts w:cstheme="minorHAnsi"/>
          <w:iCs/>
        </w:rPr>
        <w:t xml:space="preserve">that are identifiable and unbiased under </w:t>
      </w:r>
      <w:r w:rsidR="002B0398">
        <w:rPr>
          <w:rFonts w:cstheme="minorHAnsi"/>
          <w:iCs/>
        </w:rPr>
        <w:t xml:space="preserve">a wide range of simulated population trajectories and data collection </w:t>
      </w:r>
      <w:r w:rsidR="002B0398">
        <w:rPr>
          <w:rFonts w:cstheme="minorHAnsi"/>
          <w:iCs/>
        </w:rPr>
        <w:lastRenderedPageBreak/>
        <w:t>scenarios</w:t>
      </w:r>
      <w:r w:rsidR="009D56CF">
        <w:rPr>
          <w:rFonts w:cstheme="minorHAnsi"/>
          <w:iCs/>
        </w:rPr>
        <w:t>.</w:t>
      </w:r>
      <w:r>
        <w:rPr>
          <w:rFonts w:cstheme="minorHAnsi"/>
          <w:iCs/>
        </w:rPr>
        <w:t xml:space="preserve"> </w:t>
      </w:r>
      <w:r>
        <w:rPr>
          <w:rFonts w:cstheme="minorHAnsi"/>
        </w:rPr>
        <w:t xml:space="preserve"> Simulations also showed that regional population trends can be estimated more precisely when feather </w:t>
      </w:r>
      <w:r w:rsidR="00241BC9">
        <w:rPr>
          <w:rFonts w:cstheme="minorHAnsi"/>
        </w:rPr>
        <w:t xml:space="preserve">isotope </w:t>
      </w:r>
      <w:r>
        <w:rPr>
          <w:rFonts w:cstheme="minorHAnsi"/>
        </w:rPr>
        <w:t xml:space="preserve">samples </w:t>
      </w:r>
      <w:r w:rsidR="00241BC9">
        <w:rPr>
          <w:rFonts w:cstheme="minorHAnsi"/>
        </w:rPr>
        <w:t>were</w:t>
      </w:r>
      <w:r>
        <w:rPr>
          <w:rFonts w:cstheme="minorHAnsi"/>
        </w:rPr>
        <w:t xml:space="preserve"> collected repeatedly through time at migration monitoring stations</w:t>
      </w:r>
      <w:r w:rsidR="00241BC9">
        <w:rPr>
          <w:rFonts w:cstheme="minorHAnsi"/>
        </w:rPr>
        <w:t xml:space="preserve">; collecting feathers every 5 years resulted in regional trend estimates that were 22% more precise (measured as width of the 95% credible intervals) than if feather samples were collected once at each station (Table S5.1; Figure S5.5). </w:t>
      </w:r>
      <w:r w:rsidR="009D56CF">
        <w:rPr>
          <w:rFonts w:cstheme="minorHAnsi"/>
        </w:rPr>
        <w:t xml:space="preserve"> When feather samples were collected every year</w:t>
      </w:r>
      <w:r w:rsidR="00241BC9">
        <w:rPr>
          <w:rFonts w:cstheme="minorHAnsi"/>
        </w:rPr>
        <w:t xml:space="preserve"> along with migration counts</w:t>
      </w:r>
      <w:r w:rsidR="009D56CF">
        <w:rPr>
          <w:rFonts w:cstheme="minorHAnsi"/>
        </w:rPr>
        <w:t xml:space="preserve">, trend estimates were </w:t>
      </w:r>
      <w:r w:rsidR="00241BC9">
        <w:rPr>
          <w:rFonts w:cstheme="minorHAnsi"/>
        </w:rPr>
        <w:t>46</w:t>
      </w:r>
      <w:r w:rsidR="009D56CF">
        <w:rPr>
          <w:rFonts w:cstheme="minorHAnsi"/>
        </w:rPr>
        <w:t xml:space="preserve">% more precise than if feather samples were only collected once. </w:t>
      </w:r>
    </w:p>
    <w:p w14:paraId="0EA73183" w14:textId="2DA28D10" w:rsidR="005F21BB" w:rsidRDefault="009D56CF" w:rsidP="004601A4">
      <w:pPr>
        <w:spacing w:after="120" w:line="360" w:lineRule="auto"/>
        <w:ind w:firstLine="720"/>
        <w:rPr>
          <w:rFonts w:cstheme="minorHAnsi"/>
        </w:rPr>
      </w:pPr>
      <w:r>
        <w:rPr>
          <w:rFonts w:cstheme="minorHAnsi"/>
        </w:rPr>
        <w:t xml:space="preserve">For our empirical case study of Blackpoll Warbler, model-derived </w:t>
      </w:r>
      <w:r w:rsidR="00AD229A">
        <w:rPr>
          <w:rFonts w:cstheme="minorHAnsi"/>
        </w:rPr>
        <w:t xml:space="preserve">annual indices of abundance at migration monitoring stations and their </w:t>
      </w:r>
      <w:r w:rsidR="00241BC9">
        <w:rPr>
          <w:rFonts w:cstheme="minorHAnsi"/>
        </w:rPr>
        <w:t xml:space="preserve">associated </w:t>
      </w:r>
      <w:r>
        <w:rPr>
          <w:rFonts w:cstheme="minorHAnsi"/>
        </w:rPr>
        <w:t xml:space="preserve">regional </w:t>
      </w:r>
      <w:r w:rsidR="00AD229A">
        <w:rPr>
          <w:rFonts w:cstheme="minorHAnsi"/>
        </w:rPr>
        <w:t xml:space="preserve">composition are depicted in Figures </w:t>
      </w:r>
      <w:r w:rsidR="00AD229A" w:rsidRPr="009D56CF">
        <w:rPr>
          <w:rFonts w:cstheme="minorHAnsi"/>
          <w:highlight w:val="yellow"/>
        </w:rPr>
        <w:t>XX</w:t>
      </w:r>
      <w:r w:rsidR="00AD229A">
        <w:rPr>
          <w:rFonts w:cstheme="minorHAnsi"/>
        </w:rPr>
        <w:t xml:space="preserve"> and </w:t>
      </w:r>
      <w:r w:rsidR="00AD229A" w:rsidRPr="009D56CF">
        <w:rPr>
          <w:rFonts w:cstheme="minorHAnsi"/>
          <w:highlight w:val="yellow"/>
        </w:rPr>
        <w:t>XX.</w:t>
      </w:r>
      <w:r w:rsidR="00AD229A">
        <w:rPr>
          <w:rFonts w:cstheme="minorHAnsi"/>
        </w:rPr>
        <w:t xml:space="preserve"> </w:t>
      </w:r>
      <w:r>
        <w:rPr>
          <w:rFonts w:cstheme="minorHAnsi"/>
        </w:rPr>
        <w:t>T</w:t>
      </w:r>
      <w:r w:rsidR="002013DA">
        <w:rPr>
          <w:rFonts w:cstheme="minorHAnsi"/>
        </w:rPr>
        <w:t xml:space="preserve">he </w:t>
      </w:r>
      <w:r w:rsidR="005F21BB">
        <w:rPr>
          <w:rFonts w:cstheme="minorHAnsi"/>
        </w:rPr>
        <w:t xml:space="preserve">western population stratum was </w:t>
      </w:r>
      <w:r w:rsidR="00241BC9">
        <w:rPr>
          <w:rFonts w:cstheme="minorHAnsi"/>
        </w:rPr>
        <w:t>well-</w:t>
      </w:r>
      <w:r w:rsidR="00AD229A">
        <w:rPr>
          <w:rFonts w:cstheme="minorHAnsi"/>
        </w:rPr>
        <w:t>monitored by several</w:t>
      </w:r>
      <w:r w:rsidR="005F21BB">
        <w:rPr>
          <w:rFonts w:cstheme="minorHAnsi"/>
        </w:rPr>
        <w:t xml:space="preserve"> migration stations in both the pre-breeding and post-breeding migration periods</w:t>
      </w:r>
      <w:r w:rsidR="002013DA">
        <w:rPr>
          <w:rFonts w:cstheme="minorHAnsi"/>
        </w:rPr>
        <w:t xml:space="preserve"> (Figure</w:t>
      </w:r>
      <w:r>
        <w:rPr>
          <w:rFonts w:cstheme="minorHAnsi"/>
        </w:rPr>
        <w:t>s S2.1 and S2.2</w:t>
      </w:r>
      <w:r w:rsidR="002013DA">
        <w:rPr>
          <w:rFonts w:cstheme="minorHAnsi"/>
        </w:rPr>
        <w:t>)</w:t>
      </w:r>
      <w:r w:rsidR="005F21BB">
        <w:rPr>
          <w:rFonts w:cstheme="minorHAnsi"/>
        </w:rPr>
        <w:t>.  In contrast, few stations captured substantial numbers of ‘eastern’ Blackpoll Warblers during post-breeding migration.  Accordingly, eastern population trajectories estimated from post-breeding migration were highly imprecise and poorly estimated</w:t>
      </w:r>
      <w:r w:rsidR="00AD229A">
        <w:rPr>
          <w:rFonts w:cstheme="minorHAnsi"/>
        </w:rPr>
        <w:t>, because signals of eastern population changes were largely swamped by migrants originating from the western stratum</w:t>
      </w:r>
      <w:r w:rsidR="005F21BB">
        <w:rPr>
          <w:rFonts w:cstheme="minorHAnsi"/>
        </w:rPr>
        <w:t>.</w:t>
      </w:r>
    </w:p>
    <w:p w14:paraId="3D871AFA" w14:textId="7FD2FDB7" w:rsidR="00E90372" w:rsidRDefault="009D56CF" w:rsidP="004601A4">
      <w:pPr>
        <w:spacing w:after="120" w:line="360" w:lineRule="auto"/>
        <w:ind w:firstLine="720"/>
        <w:rPr>
          <w:rFonts w:cstheme="minorHAnsi"/>
        </w:rPr>
      </w:pPr>
      <w:r>
        <w:rPr>
          <w:rFonts w:cstheme="minorHAnsi"/>
        </w:rPr>
        <w:t>In combination, analysis of migration monitoring data and BBS</w:t>
      </w:r>
      <w:r w:rsidR="002D14BB">
        <w:rPr>
          <w:rFonts w:cstheme="minorHAnsi"/>
        </w:rPr>
        <w:t xml:space="preserve"> </w:t>
      </w:r>
      <w:r w:rsidR="0004103D">
        <w:rPr>
          <w:rFonts w:cstheme="minorHAnsi"/>
        </w:rPr>
        <w:t>indicated</w:t>
      </w:r>
      <w:r w:rsidR="002D14BB">
        <w:rPr>
          <w:rFonts w:cstheme="minorHAnsi"/>
        </w:rPr>
        <w:t xml:space="preserve"> </w:t>
      </w:r>
      <w:r w:rsidR="008A6002">
        <w:rPr>
          <w:rFonts w:cstheme="minorHAnsi"/>
        </w:rPr>
        <w:t xml:space="preserve">that Blackpoll Warbler populations </w:t>
      </w:r>
      <w:r w:rsidR="002D14BB">
        <w:rPr>
          <w:rFonts w:cstheme="minorHAnsi"/>
        </w:rPr>
        <w:t xml:space="preserve">in western North America </w:t>
      </w:r>
      <w:r w:rsidR="008A6002">
        <w:rPr>
          <w:rFonts w:cstheme="minorHAnsi"/>
        </w:rPr>
        <w:t>were unlikely to have declined substantially from 2000 to 2018 (left column of Figure 2)</w:t>
      </w:r>
      <w:r w:rsidR="00F27CBF">
        <w:rPr>
          <w:rFonts w:cstheme="minorHAnsi"/>
        </w:rPr>
        <w:t xml:space="preserve">. </w:t>
      </w:r>
      <w:r w:rsidR="005F21BB">
        <w:rPr>
          <w:rFonts w:cstheme="minorHAnsi"/>
        </w:rPr>
        <w:t>All three sources of monitoring (pre-breeding migration, post-breeding migration, and BBS) yielded comparable estimates of population change in western North America (Table 2).</w:t>
      </w:r>
    </w:p>
    <w:p w14:paraId="5F831368" w14:textId="63EF5163" w:rsidR="0051294F" w:rsidRDefault="005F21BB" w:rsidP="0051294F">
      <w:pPr>
        <w:spacing w:after="120" w:line="360" w:lineRule="auto"/>
        <w:ind w:firstLine="720"/>
        <w:rPr>
          <w:rFonts w:cstheme="minorHAnsi"/>
        </w:rPr>
      </w:pPr>
      <w:r>
        <w:rPr>
          <w:rFonts w:cstheme="minorHAnsi"/>
        </w:rPr>
        <w:t xml:space="preserve">In contrast to results for the western population stratum, eastern population trend estimates differed among the three sources of monitoring.  Pre-breeding migration suggested that eastern populations strongly declined between 2000 and 2018.  Trend estimates from the BBS suggested that eastern populations have likely declined, but </w:t>
      </w:r>
      <w:r w:rsidR="0051294F">
        <w:rPr>
          <w:rFonts w:cstheme="minorHAnsi"/>
        </w:rPr>
        <w:t>less steeply than estimate</w:t>
      </w:r>
      <w:r w:rsidR="00A024BF">
        <w:rPr>
          <w:rFonts w:cstheme="minorHAnsi"/>
        </w:rPr>
        <w:t>d</w:t>
      </w:r>
      <w:r w:rsidR="0051294F">
        <w:rPr>
          <w:rFonts w:cstheme="minorHAnsi"/>
        </w:rPr>
        <w:t xml:space="preserve"> from pre-breeding migration.  </w:t>
      </w:r>
      <w:r>
        <w:rPr>
          <w:rFonts w:cstheme="minorHAnsi"/>
        </w:rPr>
        <w:t xml:space="preserve">Estimates of eastern population trends </w:t>
      </w:r>
      <w:r w:rsidR="0051294F">
        <w:rPr>
          <w:rFonts w:cstheme="minorHAnsi"/>
        </w:rPr>
        <w:t xml:space="preserve">based on post-breeding migration </w:t>
      </w:r>
      <w:r>
        <w:rPr>
          <w:rFonts w:cstheme="minorHAnsi"/>
        </w:rPr>
        <w:t xml:space="preserve">were </w:t>
      </w:r>
      <w:r w:rsidR="0051294F">
        <w:rPr>
          <w:rFonts w:cstheme="minorHAnsi"/>
        </w:rPr>
        <w:t>too</w:t>
      </w:r>
      <w:r>
        <w:rPr>
          <w:rFonts w:cstheme="minorHAnsi"/>
        </w:rPr>
        <w:t xml:space="preserve"> imprecise</w:t>
      </w:r>
      <w:r w:rsidR="0051294F">
        <w:rPr>
          <w:rFonts w:cstheme="minorHAnsi"/>
        </w:rPr>
        <w:t xml:space="preserve"> to make meaningful comparisons to other monitoring programs</w:t>
      </w:r>
      <w:r w:rsidR="00A024BF">
        <w:rPr>
          <w:rFonts w:cstheme="minorHAnsi"/>
        </w:rPr>
        <w:t>, owing to the lack of a large eastern catchment at any stations</w:t>
      </w:r>
      <w:r>
        <w:rPr>
          <w:rFonts w:cstheme="minorHAnsi"/>
        </w:rPr>
        <w:t xml:space="preserve">. </w:t>
      </w:r>
    </w:p>
    <w:p w14:paraId="2871CC91" w14:textId="6190FDF4" w:rsidR="007A5CB4" w:rsidRDefault="0051294F" w:rsidP="0051294F">
      <w:pPr>
        <w:spacing w:after="120" w:line="360" w:lineRule="auto"/>
        <w:ind w:firstLine="709"/>
        <w:rPr>
          <w:rFonts w:cstheme="minorHAnsi"/>
        </w:rPr>
      </w:pPr>
      <w:r>
        <w:rPr>
          <w:rFonts w:cstheme="minorHAnsi"/>
        </w:rPr>
        <w:t>Pre-breeding migration monitoring yielded strong evidence for continental population declines between 2000 and 2018</w:t>
      </w:r>
      <w:r w:rsidR="00BB484D">
        <w:rPr>
          <w:rFonts w:cstheme="minorHAnsi"/>
        </w:rPr>
        <w:t xml:space="preserve">, </w:t>
      </w:r>
      <w:r w:rsidR="00A024BF">
        <w:rPr>
          <w:rFonts w:cstheme="minorHAnsi"/>
        </w:rPr>
        <w:t>primarily due to</w:t>
      </w:r>
      <w:r w:rsidR="00BB484D">
        <w:rPr>
          <w:rFonts w:cstheme="minorHAnsi"/>
        </w:rPr>
        <w:t xml:space="preserve"> declines detected in the eastern stratum</w:t>
      </w:r>
      <w:r>
        <w:rPr>
          <w:rFonts w:cstheme="minorHAnsi"/>
        </w:rPr>
        <w:t xml:space="preserve">.  </w:t>
      </w:r>
      <w:r w:rsidR="00BB484D">
        <w:rPr>
          <w:rFonts w:cstheme="minorHAnsi"/>
        </w:rPr>
        <w:t>However, c</w:t>
      </w:r>
      <w:r>
        <w:rPr>
          <w:rFonts w:cstheme="minorHAnsi"/>
        </w:rPr>
        <w:t xml:space="preserve">ontinental trend estimates based on post-breeding migration were extremely imprecise owing to imprecision in estimates for the eastern stratum, precluding useful comparisons to other sources of </w:t>
      </w:r>
      <w:r>
        <w:rPr>
          <w:rFonts w:cstheme="minorHAnsi"/>
        </w:rPr>
        <w:lastRenderedPageBreak/>
        <w:t xml:space="preserve">information.  The BBS suggested there was weak evidence of </w:t>
      </w:r>
      <w:r w:rsidR="00A024BF">
        <w:rPr>
          <w:rFonts w:cstheme="minorHAnsi"/>
        </w:rPr>
        <w:t xml:space="preserve">continental </w:t>
      </w:r>
      <w:r>
        <w:rPr>
          <w:rFonts w:cstheme="minorHAnsi"/>
        </w:rPr>
        <w:t xml:space="preserve">population declines between 2000 and 2018. </w:t>
      </w:r>
    </w:p>
    <w:p w14:paraId="18FA562E" w14:textId="40F5956A" w:rsidR="002530A7" w:rsidRDefault="00625FAD" w:rsidP="00A6222F">
      <w:pPr>
        <w:spacing w:before="120" w:after="120" w:line="360" w:lineRule="auto"/>
        <w:rPr>
          <w:rFonts w:cstheme="minorHAnsi"/>
          <w:b/>
        </w:rPr>
      </w:pPr>
      <w:r w:rsidRPr="00925CBA">
        <w:rPr>
          <w:rFonts w:cstheme="minorHAnsi"/>
          <w:b/>
        </w:rPr>
        <w:t>Discussion</w:t>
      </w:r>
    </w:p>
    <w:p w14:paraId="7D56E1B9" w14:textId="38A5777B" w:rsidR="00494CE7" w:rsidRDefault="00494CE7" w:rsidP="00A6222F">
      <w:pPr>
        <w:spacing w:before="120" w:after="120" w:line="360" w:lineRule="auto"/>
        <w:rPr>
          <w:rFonts w:cstheme="minorHAnsi"/>
          <w:b/>
        </w:rPr>
      </w:pPr>
      <w:r>
        <w:rPr>
          <w:rFonts w:cstheme="minorHAnsi"/>
          <w:b/>
        </w:rPr>
        <w:tab/>
        <w:t xml:space="preserve">Migration monitoring provides a potentially powerful way to monitor boreal birds.  BBS and migration monitoring </w:t>
      </w:r>
    </w:p>
    <w:p w14:paraId="6BFB545E" w14:textId="4FB9A326" w:rsidR="00494CE7" w:rsidRDefault="00494CE7" w:rsidP="00A6222F">
      <w:pPr>
        <w:spacing w:before="120" w:after="120" w:line="360" w:lineRule="auto"/>
        <w:rPr>
          <w:rFonts w:cstheme="minorHAnsi"/>
          <w:b/>
        </w:rPr>
      </w:pPr>
      <w:r>
        <w:rPr>
          <w:rFonts w:cstheme="minorHAnsi"/>
          <w:b/>
        </w:rPr>
        <w:tab/>
        <w:t>Less precise than BBS – reasons.</w:t>
      </w:r>
    </w:p>
    <w:p w14:paraId="11C01F04" w14:textId="08CD0C5C" w:rsidR="00494CE7" w:rsidRDefault="00494CE7" w:rsidP="00A6222F">
      <w:pPr>
        <w:spacing w:before="120" w:after="120" w:line="360" w:lineRule="auto"/>
        <w:rPr>
          <w:rFonts w:cstheme="minorHAnsi"/>
          <w:b/>
        </w:rPr>
      </w:pPr>
      <w:r>
        <w:rPr>
          <w:rFonts w:cstheme="minorHAnsi"/>
          <w:b/>
        </w:rPr>
        <w:tab/>
        <w:t>Repeated sampling of isotopes.</w:t>
      </w:r>
    </w:p>
    <w:p w14:paraId="1DDAF9FF" w14:textId="727A2ADA" w:rsidR="00FE4872" w:rsidRDefault="00FE4872" w:rsidP="00A6222F">
      <w:pPr>
        <w:spacing w:before="120" w:after="120" w:line="360" w:lineRule="auto"/>
        <w:rPr>
          <w:rFonts w:cstheme="minorHAnsi"/>
          <w:b/>
        </w:rPr>
      </w:pPr>
      <w:r>
        <w:rPr>
          <w:rFonts w:cstheme="minorHAnsi"/>
          <w:b/>
        </w:rPr>
        <w:tab/>
        <w:t>More precise estimates of catchments.</w:t>
      </w:r>
    </w:p>
    <w:p w14:paraId="229C4A8D" w14:textId="32216161" w:rsidR="00EE240A" w:rsidRDefault="00EE240A" w:rsidP="00EE240A">
      <w:pPr>
        <w:pStyle w:val="ListParagraph"/>
        <w:numPr>
          <w:ilvl w:val="0"/>
          <w:numId w:val="43"/>
        </w:numPr>
        <w:spacing w:before="120" w:after="120" w:line="360" w:lineRule="auto"/>
        <w:rPr>
          <w:rFonts w:cstheme="minorHAnsi"/>
          <w:b/>
        </w:rPr>
      </w:pPr>
      <w:r>
        <w:rPr>
          <w:rFonts w:cstheme="minorHAnsi"/>
          <w:b/>
        </w:rPr>
        <w:t>Many stations lack isotope information.  Model yields testable predictions.</w:t>
      </w:r>
    </w:p>
    <w:p w14:paraId="13DB7C90" w14:textId="6AE2203D" w:rsidR="00EE240A" w:rsidRDefault="00EE240A" w:rsidP="00EE240A">
      <w:pPr>
        <w:pStyle w:val="ListParagraph"/>
        <w:numPr>
          <w:ilvl w:val="0"/>
          <w:numId w:val="43"/>
        </w:numPr>
        <w:spacing w:before="120" w:after="120" w:line="360" w:lineRule="auto"/>
        <w:rPr>
          <w:rFonts w:cstheme="minorHAnsi"/>
          <w:b/>
        </w:rPr>
      </w:pPr>
      <w:r>
        <w:rPr>
          <w:rFonts w:cstheme="minorHAnsi"/>
          <w:b/>
        </w:rPr>
        <w:t>More monitoring stations during fall migration, but less precise estimates</w:t>
      </w:r>
    </w:p>
    <w:p w14:paraId="052259D3" w14:textId="43EAD705" w:rsidR="00EE240A" w:rsidRDefault="00EE240A" w:rsidP="00EE240A">
      <w:pPr>
        <w:pStyle w:val="ListParagraph"/>
        <w:numPr>
          <w:ilvl w:val="1"/>
          <w:numId w:val="43"/>
        </w:numPr>
        <w:spacing w:before="120" w:after="120" w:line="360" w:lineRule="auto"/>
        <w:rPr>
          <w:rFonts w:cstheme="minorHAnsi"/>
          <w:b/>
        </w:rPr>
      </w:pPr>
      <w:r>
        <w:rPr>
          <w:rFonts w:cstheme="minorHAnsi"/>
          <w:b/>
        </w:rPr>
        <w:t>Loop migration of blackpoll warbler</w:t>
      </w:r>
    </w:p>
    <w:p w14:paraId="1EF44770" w14:textId="47CF9D41" w:rsidR="00EE240A" w:rsidRDefault="00EE240A" w:rsidP="00EE240A">
      <w:pPr>
        <w:pStyle w:val="ListParagraph"/>
        <w:numPr>
          <w:ilvl w:val="1"/>
          <w:numId w:val="43"/>
        </w:numPr>
        <w:spacing w:before="120" w:after="120" w:line="360" w:lineRule="auto"/>
        <w:rPr>
          <w:rFonts w:cstheme="minorHAnsi"/>
          <w:b/>
        </w:rPr>
      </w:pPr>
      <w:r>
        <w:rPr>
          <w:rFonts w:cstheme="minorHAnsi"/>
          <w:b/>
        </w:rPr>
        <w:t>Lack of catchment information</w:t>
      </w:r>
    </w:p>
    <w:p w14:paraId="6E299A81" w14:textId="77777777" w:rsidR="00EE240A" w:rsidRDefault="00EE240A" w:rsidP="00EE240A">
      <w:pPr>
        <w:pStyle w:val="ListParagraph"/>
        <w:numPr>
          <w:ilvl w:val="0"/>
          <w:numId w:val="43"/>
        </w:numPr>
        <w:spacing w:before="120" w:after="120" w:line="360" w:lineRule="auto"/>
        <w:rPr>
          <w:rFonts w:cstheme="minorHAnsi"/>
          <w:b/>
        </w:rPr>
      </w:pPr>
      <w:r>
        <w:rPr>
          <w:rFonts w:cstheme="minorHAnsi"/>
          <w:b/>
        </w:rPr>
        <w:t>Recommendations for future monitoring: repeated isotope sampling at stations where catchment is mixed.  Repeated sampling of isotopes provides trend information.</w:t>
      </w:r>
    </w:p>
    <w:p w14:paraId="07B2D715" w14:textId="050A108D" w:rsidR="00EE240A" w:rsidRPr="00EE240A" w:rsidRDefault="00EE240A" w:rsidP="00EE240A">
      <w:pPr>
        <w:pStyle w:val="ListParagraph"/>
        <w:numPr>
          <w:ilvl w:val="0"/>
          <w:numId w:val="43"/>
        </w:numPr>
        <w:spacing w:before="120" w:after="120" w:line="360" w:lineRule="auto"/>
        <w:rPr>
          <w:rFonts w:cstheme="minorHAnsi"/>
          <w:b/>
        </w:rPr>
      </w:pPr>
      <w:r>
        <w:rPr>
          <w:rFonts w:cstheme="minorHAnsi"/>
          <w:b/>
        </w:rPr>
        <w:t xml:space="preserve"> </w:t>
      </w:r>
    </w:p>
    <w:p w14:paraId="7CCA6334" w14:textId="2082646D" w:rsidR="00751791" w:rsidRDefault="005704B8" w:rsidP="00713EA8">
      <w:pPr>
        <w:spacing w:before="120" w:after="120" w:line="360" w:lineRule="auto"/>
        <w:ind w:firstLine="720"/>
        <w:rPr>
          <w:rFonts w:cstheme="minorHAnsi"/>
        </w:rPr>
      </w:pPr>
      <w:r>
        <w:rPr>
          <w:rFonts w:cstheme="minorHAnsi"/>
        </w:rPr>
        <w:t xml:space="preserve">Using a novel </w:t>
      </w:r>
      <w:r w:rsidR="00291E71">
        <w:rPr>
          <w:rFonts w:cstheme="minorHAnsi"/>
        </w:rPr>
        <w:t>statistical</w:t>
      </w:r>
      <w:r w:rsidR="0016054A">
        <w:rPr>
          <w:rFonts w:cstheme="minorHAnsi"/>
        </w:rPr>
        <w:t xml:space="preserve"> model</w:t>
      </w:r>
      <w:r>
        <w:rPr>
          <w:rFonts w:cstheme="minorHAnsi"/>
        </w:rPr>
        <w:t xml:space="preserve">, we </w:t>
      </w:r>
      <w:r w:rsidR="00BC0DAF">
        <w:rPr>
          <w:rFonts w:cstheme="minorHAnsi"/>
        </w:rPr>
        <w:t>estimated</w:t>
      </w:r>
      <w:r w:rsidR="0016054A">
        <w:rPr>
          <w:rFonts w:cstheme="minorHAnsi"/>
        </w:rPr>
        <w:t xml:space="preserve"> </w:t>
      </w:r>
      <w:r w:rsidR="00BC0DAF">
        <w:rPr>
          <w:rFonts w:cstheme="minorHAnsi"/>
        </w:rPr>
        <w:t xml:space="preserve">regional </w:t>
      </w:r>
      <w:r w:rsidR="0016054A">
        <w:rPr>
          <w:rFonts w:cstheme="minorHAnsi"/>
        </w:rPr>
        <w:t>population trend</w:t>
      </w:r>
      <w:r w:rsidR="00BC0DAF">
        <w:rPr>
          <w:rFonts w:cstheme="minorHAnsi"/>
        </w:rPr>
        <w:t xml:space="preserve">s </w:t>
      </w:r>
      <w:r w:rsidR="0016054A">
        <w:rPr>
          <w:rFonts w:cstheme="minorHAnsi"/>
        </w:rPr>
        <w:t>migration monitoring</w:t>
      </w:r>
      <w:ins w:id="0" w:author="Danielle Ethier" w:date="2021-07-22T11:33:00Z">
        <w:r w:rsidR="000C16CF">
          <w:rPr>
            <w:rFonts w:cstheme="minorHAnsi"/>
          </w:rPr>
          <w:t xml:space="preserve"> data</w:t>
        </w:r>
      </w:ins>
      <w:r w:rsidR="00F27CBF">
        <w:rPr>
          <w:rFonts w:cstheme="minorHAnsi"/>
        </w:rPr>
        <w:t xml:space="preserve">. </w:t>
      </w:r>
      <w:r w:rsidR="0016054A">
        <w:rPr>
          <w:rFonts w:cstheme="minorHAnsi"/>
        </w:rPr>
        <w:t xml:space="preserve">Applying this model to a boreal breeding songbird revealed more optimistic </w:t>
      </w:r>
      <w:r w:rsidR="008435C7">
        <w:rPr>
          <w:rFonts w:cstheme="minorHAnsi"/>
        </w:rPr>
        <w:t xml:space="preserve">10-year </w:t>
      </w:r>
      <w:r w:rsidR="0016054A">
        <w:rPr>
          <w:rFonts w:cstheme="minorHAnsi"/>
        </w:rPr>
        <w:t>national trend estimates than those derived from</w:t>
      </w:r>
      <w:r>
        <w:rPr>
          <w:rFonts w:cstheme="minorHAnsi"/>
        </w:rPr>
        <w:t xml:space="preserve"> </w:t>
      </w:r>
      <w:r w:rsidR="00713EA8">
        <w:rPr>
          <w:rFonts w:cstheme="minorHAnsi"/>
        </w:rPr>
        <w:t>Breeding Bird Surveys</w:t>
      </w:r>
      <w:r w:rsidR="0016054A">
        <w:rPr>
          <w:rFonts w:cstheme="minorHAnsi"/>
        </w:rPr>
        <w:t xml:space="preserve"> that are largely collected at the periphery of the species range</w:t>
      </w:r>
      <w:r w:rsidR="00F27CBF">
        <w:rPr>
          <w:rFonts w:cstheme="minorHAnsi"/>
        </w:rPr>
        <w:t xml:space="preserve">. </w:t>
      </w:r>
      <w:r w:rsidR="00D26E71">
        <w:rPr>
          <w:rFonts w:cstheme="minorHAnsi"/>
        </w:rPr>
        <w:t>E</w:t>
      </w:r>
      <w:r w:rsidR="00751791">
        <w:rPr>
          <w:rFonts w:cstheme="minorHAnsi"/>
        </w:rPr>
        <w:t>stimates derived from the BBS</w:t>
      </w:r>
      <w:r w:rsidR="00A013B8">
        <w:rPr>
          <w:rFonts w:cstheme="minorHAnsi"/>
        </w:rPr>
        <w:t xml:space="preserve"> suggest</w:t>
      </w:r>
      <w:r w:rsidR="00751791">
        <w:rPr>
          <w:rFonts w:cstheme="minorHAnsi"/>
        </w:rPr>
        <w:t xml:space="preserve"> that blackpoll warblers comprise 10% (307 million) of the estimated 3 billion breeding birds across all species that no longer exist in North America relative to 1970 </w:t>
      </w:r>
      <w:r w:rsidR="00751791" w:rsidRPr="00643F8F">
        <w:rPr>
          <w:rFonts w:ascii="Calibri" w:hAnsi="Calibri" w:cs="Calibri"/>
        </w:rPr>
        <w:t>(see Data S1 in Rosenberg et al. 2019)</w:t>
      </w:r>
      <w:r w:rsidR="00F27CBF">
        <w:rPr>
          <w:rFonts w:cstheme="minorHAnsi"/>
        </w:rPr>
        <w:t xml:space="preserve">. </w:t>
      </w:r>
      <w:r w:rsidR="00751791">
        <w:rPr>
          <w:rFonts w:cstheme="minorHAnsi"/>
        </w:rPr>
        <w:t xml:space="preserve">Accordingly, the blackpoll warbler is considered a common bird in steep decline and a priority for ongoing monitoring and conservation </w:t>
      </w:r>
      <w:r w:rsidR="00751791" w:rsidRPr="00643F8F">
        <w:rPr>
          <w:rFonts w:ascii="Calibri" w:hAnsi="Calibri" w:cs="Calibri"/>
        </w:rPr>
        <w:t>(Rosenberg et al. 2016)</w:t>
      </w:r>
      <w:r w:rsidR="00F27CBF">
        <w:rPr>
          <w:rFonts w:cstheme="minorHAnsi"/>
        </w:rPr>
        <w:t xml:space="preserve">. </w:t>
      </w:r>
      <w:r w:rsidR="00751791">
        <w:rPr>
          <w:rFonts w:cstheme="minorHAnsi"/>
        </w:rPr>
        <w:t xml:space="preserve">Our analysis </w:t>
      </w:r>
      <w:del w:id="1" w:author="Danielle Ethier" w:date="2021-07-22T11:34:00Z">
        <w:r w:rsidR="00751791" w:rsidDel="00B116B6">
          <w:rPr>
            <w:rFonts w:cstheme="minorHAnsi"/>
          </w:rPr>
          <w:delText>provides a critically needed complement</w:delText>
        </w:r>
      </w:del>
      <w:del w:id="2" w:author="Danielle Ethier" w:date="2021-07-22T11:35:00Z">
        <w:r w:rsidR="00751791" w:rsidDel="00B116B6">
          <w:rPr>
            <w:rFonts w:cstheme="minorHAnsi"/>
          </w:rPr>
          <w:delText xml:space="preserve"> to breeding season surveys </w:delText>
        </w:r>
        <w:r w:rsidR="00A013B8" w:rsidDel="00B116B6">
          <w:rPr>
            <w:rFonts w:cstheme="minorHAnsi"/>
          </w:rPr>
          <w:delText>and</w:delText>
        </w:r>
        <w:r w:rsidR="00751791" w:rsidDel="00B116B6">
          <w:rPr>
            <w:rFonts w:cstheme="minorHAnsi"/>
          </w:rPr>
          <w:delText xml:space="preserve"> </w:delText>
        </w:r>
      </w:del>
      <w:r w:rsidR="00751791">
        <w:rPr>
          <w:rFonts w:cstheme="minorHAnsi"/>
        </w:rPr>
        <w:t xml:space="preserve">suggests that steep </w:t>
      </w:r>
      <w:r w:rsidR="00A013B8">
        <w:rPr>
          <w:rFonts w:cstheme="minorHAnsi"/>
        </w:rPr>
        <w:t xml:space="preserve">population </w:t>
      </w:r>
      <w:r w:rsidR="00751791">
        <w:rPr>
          <w:rFonts w:cstheme="minorHAnsi"/>
        </w:rPr>
        <w:t>declines are unlikely to have occurred nationally across the three most recent generations</w:t>
      </w:r>
      <w:r w:rsidR="00A013B8">
        <w:rPr>
          <w:rFonts w:cstheme="minorHAnsi"/>
        </w:rPr>
        <w:t xml:space="preserve"> for this species</w:t>
      </w:r>
      <w:ins w:id="3" w:author="Danielle Ethier" w:date="2021-07-22T11:35:00Z">
        <w:r w:rsidR="00B116B6">
          <w:rPr>
            <w:rFonts w:cstheme="minorHAnsi"/>
          </w:rPr>
          <w:t>, and that</w:t>
        </w:r>
      </w:ins>
      <w:ins w:id="4" w:author="Danielle Ethier" w:date="2021-07-22T11:39:00Z">
        <w:r w:rsidR="00B116B6">
          <w:rPr>
            <w:rFonts w:cstheme="minorHAnsi"/>
          </w:rPr>
          <w:t xml:space="preserve"> </w:t>
        </w:r>
      </w:ins>
      <w:del w:id="5" w:author="Danielle Ethier" w:date="2021-07-22T11:35:00Z">
        <w:r w:rsidR="00F27CBF" w:rsidDel="00B116B6">
          <w:rPr>
            <w:rFonts w:cstheme="minorHAnsi"/>
          </w:rPr>
          <w:delText xml:space="preserve">. </w:delText>
        </w:r>
        <w:r w:rsidR="00751791" w:rsidDel="00B116B6">
          <w:rPr>
            <w:rFonts w:cstheme="minorHAnsi"/>
          </w:rPr>
          <w:delText xml:space="preserve">Our analysis also suggests </w:delText>
        </w:r>
      </w:del>
      <w:r w:rsidR="00751791">
        <w:rPr>
          <w:rFonts w:cstheme="minorHAnsi"/>
        </w:rPr>
        <w:t xml:space="preserve">there is a low probability </w:t>
      </w:r>
      <w:del w:id="6" w:author="Danielle Ethier" w:date="2021-07-22T11:35:00Z">
        <w:r w:rsidR="00751791" w:rsidDel="00B116B6">
          <w:rPr>
            <w:rFonts w:cstheme="minorHAnsi"/>
          </w:rPr>
          <w:delText>the species</w:delText>
        </w:r>
      </w:del>
      <w:ins w:id="7" w:author="Danielle Ethier" w:date="2021-07-22T11:36:00Z">
        <w:r w:rsidR="00B116B6">
          <w:rPr>
            <w:rFonts w:cstheme="minorHAnsi"/>
          </w:rPr>
          <w:t>b</w:t>
        </w:r>
      </w:ins>
      <w:ins w:id="8" w:author="Danielle Ethier" w:date="2021-07-22T11:35:00Z">
        <w:r w:rsidR="00B116B6">
          <w:rPr>
            <w:rFonts w:cstheme="minorHAnsi"/>
          </w:rPr>
          <w:t>lackpo</w:t>
        </w:r>
      </w:ins>
      <w:ins w:id="9" w:author="Danielle Ethier" w:date="2021-07-22T11:36:00Z">
        <w:r w:rsidR="00B116B6">
          <w:rPr>
            <w:rFonts w:cstheme="minorHAnsi"/>
          </w:rPr>
          <w:t>ll warbler</w:t>
        </w:r>
      </w:ins>
      <w:r w:rsidR="00751791">
        <w:rPr>
          <w:rFonts w:cstheme="minorHAnsi"/>
        </w:rPr>
        <w:t xml:space="preserve"> </w:t>
      </w:r>
      <w:r w:rsidR="00A27F75">
        <w:rPr>
          <w:rFonts w:cstheme="minorHAnsi"/>
        </w:rPr>
        <w:t xml:space="preserve">currently </w:t>
      </w:r>
      <w:r w:rsidR="00751791">
        <w:rPr>
          <w:rFonts w:cstheme="minorHAnsi"/>
        </w:rPr>
        <w:t>meets COSEWIC criteria for Threatened status</w:t>
      </w:r>
      <w:ins w:id="10" w:author="Danielle Ethier" w:date="2021-07-22T11:39:00Z">
        <w:r w:rsidR="00B116B6">
          <w:rPr>
            <w:rFonts w:cstheme="minorHAnsi"/>
          </w:rPr>
          <w:t xml:space="preserve"> designation</w:t>
        </w:r>
      </w:ins>
      <w:r w:rsidR="00D26E71">
        <w:rPr>
          <w:rFonts w:cstheme="minorHAnsi"/>
        </w:rPr>
        <w:t>.</w:t>
      </w:r>
    </w:p>
    <w:p w14:paraId="78A79BCE" w14:textId="6DD28C3D" w:rsidR="00D406FA" w:rsidRDefault="00A013B8" w:rsidP="000B6BCE">
      <w:pPr>
        <w:spacing w:before="120" w:after="120" w:line="360" w:lineRule="auto"/>
        <w:ind w:firstLine="720"/>
        <w:rPr>
          <w:rFonts w:cstheme="minorHAnsi"/>
        </w:rPr>
      </w:pPr>
      <w:r>
        <w:rPr>
          <w:rFonts w:cstheme="minorHAnsi"/>
        </w:rPr>
        <w:t>Our findings are</w:t>
      </w:r>
      <w:r w:rsidR="00BC73E8">
        <w:rPr>
          <w:rFonts w:cstheme="minorHAnsi"/>
        </w:rPr>
        <w:t xml:space="preserve"> consistent</w:t>
      </w:r>
      <w:r w:rsidR="00E079DB">
        <w:rPr>
          <w:rFonts w:cstheme="minorHAnsi"/>
        </w:rPr>
        <w:t xml:space="preserve"> with</w:t>
      </w:r>
      <w:r w:rsidR="00BC73E8">
        <w:rPr>
          <w:rFonts w:cstheme="minorHAnsi"/>
        </w:rPr>
        <w:t xml:space="preserve"> </w:t>
      </w:r>
      <w:r w:rsidRPr="00A013B8">
        <w:rPr>
          <w:rFonts w:cstheme="minorHAnsi"/>
        </w:rPr>
        <w:t>ecological theory</w:t>
      </w:r>
      <w:r>
        <w:rPr>
          <w:rFonts w:cstheme="minorHAnsi"/>
          <w:b/>
          <w:bCs/>
        </w:rPr>
        <w:t xml:space="preserve"> </w:t>
      </w:r>
      <w:r w:rsidR="00713EA8">
        <w:rPr>
          <w:rFonts w:cstheme="minorHAnsi"/>
        </w:rPr>
        <w:t xml:space="preserve">that </w:t>
      </w:r>
      <w:r w:rsidR="00B973AD">
        <w:rPr>
          <w:rFonts w:cstheme="minorHAnsi"/>
        </w:rPr>
        <w:t xml:space="preserve">predicts </w:t>
      </w:r>
      <w:r w:rsidR="00713EA8">
        <w:rPr>
          <w:rFonts w:cstheme="minorHAnsi"/>
        </w:rPr>
        <w:t>population trends</w:t>
      </w:r>
      <w:r w:rsidR="00E4413C">
        <w:rPr>
          <w:rFonts w:cstheme="minorHAnsi"/>
        </w:rPr>
        <w:t xml:space="preserve"> </w:t>
      </w:r>
      <w:r w:rsidR="00713EA8">
        <w:rPr>
          <w:rFonts w:cstheme="minorHAnsi"/>
        </w:rPr>
        <w:t xml:space="preserve">are </w:t>
      </w:r>
      <w:r w:rsidR="00E4413C">
        <w:rPr>
          <w:rFonts w:cstheme="minorHAnsi"/>
        </w:rPr>
        <w:t>less positive</w:t>
      </w:r>
      <w:r>
        <w:rPr>
          <w:rFonts w:cstheme="minorHAnsi"/>
        </w:rPr>
        <w:t xml:space="preserve"> at species range margins</w:t>
      </w:r>
      <w:r w:rsidR="00713EA8">
        <w:rPr>
          <w:rFonts w:cstheme="minorHAnsi"/>
        </w:rPr>
        <w:t>, where</w:t>
      </w:r>
      <w:r w:rsidR="00E079DB">
        <w:rPr>
          <w:rFonts w:cstheme="minorHAnsi"/>
        </w:rPr>
        <w:t xml:space="preserve"> </w:t>
      </w:r>
      <w:r w:rsidR="00E4413C">
        <w:rPr>
          <w:rFonts w:cstheme="minorHAnsi"/>
        </w:rPr>
        <w:t xml:space="preserve">habitat quality is lower and environmental conditions are further from a species’ optimum </w:t>
      </w:r>
      <w:r w:rsidR="00E4413C" w:rsidRPr="00E4413C">
        <w:rPr>
          <w:rFonts w:ascii="Calibri" w:hAnsi="Calibri" w:cs="Calibri"/>
        </w:rPr>
        <w:t>(MacArthur 1984; Hargreaves, Samis, and Eckert 2014)</w:t>
      </w:r>
      <w:r w:rsidR="00E4413C">
        <w:rPr>
          <w:rFonts w:cstheme="minorHAnsi"/>
        </w:rPr>
        <w:t xml:space="preserve">. Theory also </w:t>
      </w:r>
      <w:r w:rsidR="00E4413C">
        <w:rPr>
          <w:rFonts w:cstheme="minorHAnsi"/>
        </w:rPr>
        <w:lastRenderedPageBreak/>
        <w:t>predicts that species will be more sensitive to environmental change at range margins</w:t>
      </w:r>
      <w:r w:rsidR="00B973AD">
        <w:rPr>
          <w:rFonts w:cstheme="minorHAnsi"/>
        </w:rPr>
        <w:t xml:space="preserve">, though empirical evidence for this prediction is mixed </w:t>
      </w:r>
      <w:r w:rsidR="00B973AD" w:rsidRPr="00B973AD">
        <w:rPr>
          <w:rFonts w:ascii="Calibri" w:hAnsi="Calibri" w:cs="Calibri"/>
        </w:rPr>
        <w:t>(Amburgey et al. 2018; Kleinhesselink and Adler 2018; Iles et al. 2020)</w:t>
      </w:r>
      <w:r w:rsidR="00F27CBF">
        <w:rPr>
          <w:rFonts w:cstheme="minorHAnsi"/>
        </w:rPr>
        <w:t xml:space="preserve">. </w:t>
      </w:r>
      <w:r w:rsidR="00B973AD">
        <w:rPr>
          <w:rFonts w:cstheme="minorHAnsi"/>
        </w:rPr>
        <w:t>The North American Breeding Bird Survey, as a roadside survey, contains large spatial gaps in the core of the roadless boreal forest a</w:t>
      </w:r>
      <w:r w:rsidR="004F689D">
        <w:rPr>
          <w:rFonts w:cstheme="minorHAnsi"/>
        </w:rPr>
        <w:t>nd therefore primarily samples the periphery of boreal species’ ranges</w:t>
      </w:r>
      <w:r w:rsidR="00F27CBF">
        <w:rPr>
          <w:rFonts w:cstheme="minorHAnsi"/>
        </w:rPr>
        <w:t xml:space="preserve">. </w:t>
      </w:r>
      <w:r w:rsidR="004F689D">
        <w:rPr>
          <w:rFonts w:cstheme="minorHAnsi"/>
        </w:rPr>
        <w:t xml:space="preserve">This spatial bias leads to an unrepresentative sample of boreal habitats and </w:t>
      </w:r>
      <w:r w:rsidR="00B973AD">
        <w:rPr>
          <w:rFonts w:cstheme="minorHAnsi"/>
        </w:rPr>
        <w:t>anthropogenic disturbance</w:t>
      </w:r>
      <w:r w:rsidR="004F689D">
        <w:rPr>
          <w:rFonts w:cstheme="minorHAnsi"/>
        </w:rPr>
        <w:t xml:space="preserve">, which is </w:t>
      </w:r>
      <w:r w:rsidR="000C5638">
        <w:rPr>
          <w:rFonts w:cstheme="minorHAnsi"/>
        </w:rPr>
        <w:t xml:space="preserve">more severe near </w:t>
      </w:r>
      <w:del w:id="11" w:author="Danielle Ethier" w:date="2021-07-22T11:41:00Z">
        <w:r w:rsidR="000C5638" w:rsidDel="00B116B6">
          <w:rPr>
            <w:rFonts w:cstheme="minorHAnsi"/>
          </w:rPr>
          <w:delText xml:space="preserve">roaded </w:delText>
        </w:r>
      </w:del>
      <w:ins w:id="12" w:author="Danielle Ethier" w:date="2021-07-22T11:41:00Z">
        <w:r w:rsidR="00B116B6">
          <w:rPr>
            <w:rFonts w:cstheme="minorHAnsi"/>
          </w:rPr>
          <w:t xml:space="preserve">inhabited roadside </w:t>
        </w:r>
      </w:ins>
      <w:r w:rsidR="000C5638">
        <w:rPr>
          <w:rFonts w:cstheme="minorHAnsi"/>
        </w:rPr>
        <w:t xml:space="preserve">areas </w:t>
      </w:r>
      <w:r w:rsidR="004F689D" w:rsidRPr="004F689D">
        <w:rPr>
          <w:rFonts w:ascii="Calibri" w:hAnsi="Calibri" w:cs="Calibri"/>
        </w:rPr>
        <w:t xml:space="preserve">(Van </w:t>
      </w:r>
      <w:proofErr w:type="spellStart"/>
      <w:r w:rsidR="004F689D" w:rsidRPr="004F689D">
        <w:rPr>
          <w:rFonts w:ascii="Calibri" w:hAnsi="Calibri" w:cs="Calibri"/>
        </w:rPr>
        <w:t>Wilgenburg</w:t>
      </w:r>
      <w:proofErr w:type="spellEnd"/>
      <w:r w:rsidR="004F689D" w:rsidRPr="004F689D">
        <w:rPr>
          <w:rFonts w:ascii="Calibri" w:hAnsi="Calibri" w:cs="Calibri"/>
        </w:rPr>
        <w:t xml:space="preserve"> et al. 2015; Dunn et al. 2005)</w:t>
      </w:r>
      <w:r w:rsidR="00F27CBF">
        <w:rPr>
          <w:rFonts w:cstheme="minorHAnsi"/>
        </w:rPr>
        <w:t xml:space="preserve">. </w:t>
      </w:r>
      <w:r w:rsidR="00E43554">
        <w:rPr>
          <w:rFonts w:cstheme="minorHAnsi"/>
        </w:rPr>
        <w:t xml:space="preserve">If BBS surveys are restricted to the periphery of a species range, </w:t>
      </w:r>
      <w:r w:rsidR="00D26E71">
        <w:rPr>
          <w:rFonts w:cstheme="minorHAnsi"/>
        </w:rPr>
        <w:t>and in</w:t>
      </w:r>
      <w:r w:rsidR="00E43554">
        <w:rPr>
          <w:rFonts w:cstheme="minorHAnsi"/>
        </w:rPr>
        <w:t xml:space="preserve"> disproportionately disturbed habitats, trends derived from the BBS will be more negative than methods that survey the core of the range</w:t>
      </w:r>
      <w:r w:rsidR="00F27CBF">
        <w:rPr>
          <w:rFonts w:cstheme="minorHAnsi"/>
        </w:rPr>
        <w:t xml:space="preserve">. </w:t>
      </w:r>
      <w:r w:rsidR="00E43554">
        <w:rPr>
          <w:rFonts w:cstheme="minorHAnsi"/>
        </w:rPr>
        <w:t>Indeed</w:t>
      </w:r>
      <w:r w:rsidR="00D406FA">
        <w:rPr>
          <w:rFonts w:cstheme="minorHAnsi"/>
        </w:rPr>
        <w:t xml:space="preserve">, a long-term study of 50 species at an intact boreal study site found that population trends were on average more positive than regional </w:t>
      </w:r>
      <w:r w:rsidR="000C5638">
        <w:rPr>
          <w:rFonts w:cstheme="minorHAnsi"/>
        </w:rPr>
        <w:t xml:space="preserve">and national </w:t>
      </w:r>
      <w:r w:rsidR="00D406FA">
        <w:rPr>
          <w:rFonts w:cstheme="minorHAnsi"/>
        </w:rPr>
        <w:t xml:space="preserve">BBS trends </w:t>
      </w:r>
      <w:r w:rsidR="00D406FA" w:rsidRPr="00D406FA">
        <w:rPr>
          <w:rFonts w:ascii="Calibri" w:hAnsi="Calibri" w:cs="Calibri"/>
        </w:rPr>
        <w:t>(</w:t>
      </w:r>
      <w:proofErr w:type="spellStart"/>
      <w:r w:rsidR="00D406FA" w:rsidRPr="00D406FA">
        <w:rPr>
          <w:rFonts w:ascii="Calibri" w:hAnsi="Calibri" w:cs="Calibri"/>
        </w:rPr>
        <w:t>Machtans</w:t>
      </w:r>
      <w:proofErr w:type="spellEnd"/>
      <w:r w:rsidR="00D406FA" w:rsidRPr="00D406FA">
        <w:rPr>
          <w:rFonts w:ascii="Calibri" w:hAnsi="Calibri" w:cs="Calibri"/>
        </w:rPr>
        <w:t xml:space="preserve">, </w:t>
      </w:r>
      <w:proofErr w:type="spellStart"/>
      <w:r w:rsidR="00D406FA" w:rsidRPr="00D406FA">
        <w:rPr>
          <w:rFonts w:ascii="Calibri" w:hAnsi="Calibri" w:cs="Calibri"/>
        </w:rPr>
        <w:t>Kardynal</w:t>
      </w:r>
      <w:proofErr w:type="spellEnd"/>
      <w:r w:rsidR="00D406FA" w:rsidRPr="00D406FA">
        <w:rPr>
          <w:rFonts w:ascii="Calibri" w:hAnsi="Calibri" w:cs="Calibri"/>
        </w:rPr>
        <w:t>, and Smith 2014)</w:t>
      </w:r>
      <w:r w:rsidR="00F27CBF">
        <w:rPr>
          <w:rFonts w:cstheme="minorHAnsi"/>
        </w:rPr>
        <w:t xml:space="preserve">. </w:t>
      </w:r>
      <w:r w:rsidR="000B6BCE">
        <w:rPr>
          <w:rFonts w:cstheme="minorHAnsi"/>
        </w:rPr>
        <w:t xml:space="preserve">Our </w:t>
      </w:r>
      <w:del w:id="13" w:author="Danielle Ethier" w:date="2021-07-22T11:42:00Z">
        <w:r w:rsidR="000B6BCE" w:rsidDel="00B116B6">
          <w:rPr>
            <w:rFonts w:cstheme="minorHAnsi"/>
          </w:rPr>
          <w:delText xml:space="preserve">finding that </w:delText>
        </w:r>
      </w:del>
      <w:r w:rsidR="000B6BCE">
        <w:rPr>
          <w:rFonts w:cstheme="minorHAnsi"/>
        </w:rPr>
        <w:t xml:space="preserve">national migration trends were </w:t>
      </w:r>
      <w:r w:rsidR="004F689D">
        <w:rPr>
          <w:rFonts w:cstheme="minorHAnsi"/>
        </w:rPr>
        <w:t xml:space="preserve">also </w:t>
      </w:r>
      <w:r w:rsidR="000B6BCE">
        <w:rPr>
          <w:rFonts w:cstheme="minorHAnsi"/>
        </w:rPr>
        <w:t>more positive than BBS trends</w:t>
      </w:r>
      <w:ins w:id="14" w:author="Danielle Ethier" w:date="2021-07-22T11:42:00Z">
        <w:r w:rsidR="00B116B6">
          <w:rPr>
            <w:rFonts w:cstheme="minorHAnsi"/>
          </w:rPr>
          <w:t xml:space="preserve">, which </w:t>
        </w:r>
      </w:ins>
      <w:r w:rsidR="000B6BCE">
        <w:rPr>
          <w:rFonts w:cstheme="minorHAnsi"/>
        </w:rPr>
        <w:t xml:space="preserve"> is consistent with this hypothesis</w:t>
      </w:r>
      <w:r w:rsidR="004F689D">
        <w:rPr>
          <w:rFonts w:cstheme="minorHAnsi"/>
        </w:rPr>
        <w:t xml:space="preserve">; </w:t>
      </w:r>
      <w:r w:rsidR="000B6BCE">
        <w:rPr>
          <w:rFonts w:cstheme="minorHAnsi"/>
        </w:rPr>
        <w:t xml:space="preserve">the migration monitoring network likely </w:t>
      </w:r>
      <w:r w:rsidR="000C5638">
        <w:rPr>
          <w:rFonts w:cstheme="minorHAnsi"/>
        </w:rPr>
        <w:t>capture</w:t>
      </w:r>
      <w:r w:rsidR="000B6BCE">
        <w:rPr>
          <w:rFonts w:cstheme="minorHAnsi"/>
        </w:rPr>
        <w:t>s</w:t>
      </w:r>
      <w:r w:rsidR="000C5638">
        <w:rPr>
          <w:rFonts w:cstheme="minorHAnsi"/>
        </w:rPr>
        <w:t xml:space="preserve"> individuals from across the entire </w:t>
      </w:r>
      <w:r w:rsidR="008435C7">
        <w:rPr>
          <w:rFonts w:cstheme="minorHAnsi"/>
        </w:rPr>
        <w:t>boreal</w:t>
      </w:r>
      <w:r w:rsidR="000C5638">
        <w:rPr>
          <w:rFonts w:cstheme="minorHAnsi"/>
        </w:rPr>
        <w:t xml:space="preserve"> range </w:t>
      </w:r>
      <w:r w:rsidR="000C5638" w:rsidRPr="000C5638">
        <w:rPr>
          <w:rFonts w:ascii="Calibri" w:hAnsi="Calibri" w:cs="Calibri"/>
        </w:rPr>
        <w:t>(Hobson et al. 2015; Dunn 2005)</w:t>
      </w:r>
      <w:r w:rsidR="008435C7">
        <w:rPr>
          <w:rFonts w:cstheme="minorHAnsi"/>
        </w:rPr>
        <w:t xml:space="preserve"> </w:t>
      </w:r>
      <w:r w:rsidR="004F689D">
        <w:rPr>
          <w:rFonts w:cstheme="minorHAnsi"/>
        </w:rPr>
        <w:t xml:space="preserve">rather than </w:t>
      </w:r>
      <w:r w:rsidR="008435C7">
        <w:rPr>
          <w:rFonts w:cstheme="minorHAnsi"/>
        </w:rPr>
        <w:t xml:space="preserve">disproportionately </w:t>
      </w:r>
      <w:r w:rsidR="004F689D">
        <w:rPr>
          <w:rFonts w:cstheme="minorHAnsi"/>
        </w:rPr>
        <w:t>monitoring populations at range margins</w:t>
      </w:r>
      <w:r w:rsidR="000B6BCE">
        <w:rPr>
          <w:rFonts w:cstheme="minorHAnsi"/>
        </w:rPr>
        <w:t>.</w:t>
      </w:r>
    </w:p>
    <w:p w14:paraId="371078B8" w14:textId="682EA772" w:rsidR="00713EA8" w:rsidRDefault="000B6BCE" w:rsidP="000B6BCE">
      <w:pPr>
        <w:spacing w:before="120" w:after="120" w:line="360" w:lineRule="auto"/>
        <w:ind w:firstLine="720"/>
        <w:rPr>
          <w:rFonts w:cstheme="minorHAnsi"/>
        </w:rPr>
      </w:pPr>
      <w:r>
        <w:rPr>
          <w:rFonts w:cstheme="minorHAnsi"/>
        </w:rPr>
        <w:t>Climate-driven range shifts could also lead to the discrepancy we identified between trends based on breeding and migration surveys</w:t>
      </w:r>
      <w:r w:rsidR="00F27CBF">
        <w:rPr>
          <w:rFonts w:cstheme="minorHAnsi"/>
        </w:rPr>
        <w:t xml:space="preserve">. </w:t>
      </w:r>
      <w:r w:rsidR="00E540F9" w:rsidRPr="00BC73E8">
        <w:rPr>
          <w:rFonts w:cstheme="minorHAnsi"/>
        </w:rPr>
        <w:t xml:space="preserve">In the case of the </w:t>
      </w:r>
      <w:del w:id="15" w:author="Danielle Ethier" w:date="2021-07-22T11:42:00Z">
        <w:r w:rsidR="00E540F9" w:rsidRPr="00BC73E8" w:rsidDel="00B116B6">
          <w:rPr>
            <w:rFonts w:cstheme="minorHAnsi"/>
          </w:rPr>
          <w:delText xml:space="preserve">North American </w:delText>
        </w:r>
      </w:del>
      <w:r w:rsidR="00E540F9" w:rsidRPr="00BC73E8">
        <w:rPr>
          <w:rFonts w:cstheme="minorHAnsi"/>
        </w:rPr>
        <w:t xml:space="preserve">Breeding Bird Survey, a northward shift in population range </w:t>
      </w:r>
      <w:r w:rsidR="00267757">
        <w:rPr>
          <w:rFonts w:cstheme="minorHAnsi"/>
        </w:rPr>
        <w:t>for boreal-breeding species c</w:t>
      </w:r>
      <w:r w:rsidR="00E540F9" w:rsidRPr="00BC73E8">
        <w:rPr>
          <w:rFonts w:cstheme="minorHAnsi"/>
        </w:rPr>
        <w:t xml:space="preserve">ould </w:t>
      </w:r>
      <w:r w:rsidR="005704B8" w:rsidRPr="00BC73E8">
        <w:rPr>
          <w:rFonts w:cstheme="minorHAnsi"/>
        </w:rPr>
        <w:t xml:space="preserve">masquerade as </w:t>
      </w:r>
      <w:r w:rsidR="00E540F9" w:rsidRPr="00BC73E8">
        <w:rPr>
          <w:rFonts w:cstheme="minorHAnsi"/>
        </w:rPr>
        <w:t xml:space="preserve">spurious </w:t>
      </w:r>
      <w:r w:rsidR="005704B8" w:rsidRPr="00BC73E8">
        <w:rPr>
          <w:rFonts w:cstheme="minorHAnsi"/>
        </w:rPr>
        <w:t>population declines</w:t>
      </w:r>
      <w:r w:rsidR="00E540F9" w:rsidRPr="00BC73E8">
        <w:rPr>
          <w:rFonts w:cstheme="minorHAnsi"/>
        </w:rPr>
        <w:t xml:space="preserve">, given that most BBS survey locations are </w:t>
      </w:r>
      <w:r w:rsidR="00751791">
        <w:rPr>
          <w:rFonts w:cstheme="minorHAnsi"/>
        </w:rPr>
        <w:t xml:space="preserve">largely </w:t>
      </w:r>
      <w:r w:rsidR="00E540F9" w:rsidRPr="00BC73E8">
        <w:rPr>
          <w:rFonts w:cstheme="minorHAnsi"/>
        </w:rPr>
        <w:t xml:space="preserve">restricted to the </w:t>
      </w:r>
      <w:r w:rsidR="00751791">
        <w:rPr>
          <w:rFonts w:cstheme="minorHAnsi"/>
        </w:rPr>
        <w:t xml:space="preserve">southern </w:t>
      </w:r>
      <w:r w:rsidR="00E540F9" w:rsidRPr="00BC73E8">
        <w:rPr>
          <w:rFonts w:cstheme="minorHAnsi"/>
        </w:rPr>
        <w:t>periphery of the Canadian boreal forest</w:t>
      </w:r>
      <w:r w:rsidR="00F27CBF">
        <w:rPr>
          <w:rFonts w:cstheme="minorHAnsi"/>
        </w:rPr>
        <w:t xml:space="preserve">. </w:t>
      </w:r>
      <w:r>
        <w:rPr>
          <w:rFonts w:cstheme="minorHAnsi"/>
        </w:rPr>
        <w:t>Thus, i</w:t>
      </w:r>
      <w:r w:rsidR="00A27F75">
        <w:rPr>
          <w:rFonts w:cstheme="minorHAnsi"/>
        </w:rPr>
        <w:t xml:space="preserve">ndividuals shifting northward out of the BBS sampling frame would appear as a population decline, even if </w:t>
      </w:r>
      <w:r w:rsidR="00E43554">
        <w:rPr>
          <w:rFonts w:cstheme="minorHAnsi"/>
        </w:rPr>
        <w:t>abundance were</w:t>
      </w:r>
      <w:r w:rsidR="00A27F75">
        <w:rPr>
          <w:rFonts w:cstheme="minorHAnsi"/>
        </w:rPr>
        <w:t xml:space="preserve"> stable nationally</w:t>
      </w:r>
      <w:r w:rsidR="00F27CBF">
        <w:rPr>
          <w:rFonts w:cstheme="minorHAnsi"/>
        </w:rPr>
        <w:t xml:space="preserve">. </w:t>
      </w:r>
      <w:r w:rsidR="00CD52B8">
        <w:rPr>
          <w:rFonts w:cstheme="minorHAnsi"/>
        </w:rPr>
        <w:t>Recent evidence suggests that</w:t>
      </w:r>
      <w:r w:rsidR="00E540F9" w:rsidRPr="00BC73E8">
        <w:rPr>
          <w:rFonts w:cstheme="minorHAnsi"/>
        </w:rPr>
        <w:t xml:space="preserve"> </w:t>
      </w:r>
      <w:r w:rsidR="005704B8" w:rsidRPr="00BC73E8">
        <w:rPr>
          <w:rFonts w:cstheme="minorHAnsi"/>
        </w:rPr>
        <w:t>a 600 km northward shift in blackpoll warbler breeding range has likely occurred over the last 45 years</w:t>
      </w:r>
      <w:r w:rsidR="00E540F9" w:rsidRPr="00BC73E8">
        <w:rPr>
          <w:rFonts w:cstheme="minorHAnsi"/>
        </w:rPr>
        <w:t xml:space="preserve"> </w:t>
      </w:r>
      <w:r w:rsidR="00E540F9" w:rsidRPr="00BC73E8">
        <w:rPr>
          <w:rFonts w:ascii="Calibri" w:hAnsi="Calibri" w:cs="Calibri"/>
          <w:szCs w:val="24"/>
        </w:rPr>
        <w:t>(Gómez et al. 2021)</w:t>
      </w:r>
      <w:r w:rsidR="00E540F9" w:rsidRPr="00BC73E8">
        <w:rPr>
          <w:rFonts w:cstheme="minorHAnsi"/>
        </w:rPr>
        <w:t xml:space="preserve">, </w:t>
      </w:r>
      <w:r w:rsidR="00267757">
        <w:rPr>
          <w:rFonts w:cstheme="minorHAnsi"/>
        </w:rPr>
        <w:t>coinciding with</w:t>
      </w:r>
      <w:r w:rsidR="00E540F9" w:rsidRPr="00BC73E8">
        <w:rPr>
          <w:rFonts w:cstheme="minorHAnsi"/>
        </w:rPr>
        <w:t xml:space="preserve"> </w:t>
      </w:r>
      <w:r w:rsidR="005704B8" w:rsidRPr="00BC73E8">
        <w:rPr>
          <w:rFonts w:cstheme="minorHAnsi"/>
        </w:rPr>
        <w:t>the period during which trends derived from BBS have been highly negative</w:t>
      </w:r>
      <w:r w:rsidR="00F27CBF">
        <w:rPr>
          <w:rFonts w:cstheme="minorHAnsi"/>
        </w:rPr>
        <w:t xml:space="preserve">. </w:t>
      </w:r>
      <w:r w:rsidR="00130105">
        <w:rPr>
          <w:rFonts w:cstheme="minorHAnsi"/>
        </w:rPr>
        <w:t>In this case, m</w:t>
      </w:r>
      <w:r>
        <w:rPr>
          <w:rFonts w:cstheme="minorHAnsi"/>
        </w:rPr>
        <w:t>igration monitoring may be more robust to climate-driven range shifts because populations that have shifted their breeding locations will nevertheless continue to be surveyed during their migration</w:t>
      </w:r>
      <w:r w:rsidR="00F27CBF">
        <w:rPr>
          <w:rFonts w:cstheme="minorHAnsi"/>
        </w:rPr>
        <w:t xml:space="preserve">. </w:t>
      </w:r>
    </w:p>
    <w:p w14:paraId="4923ADDF" w14:textId="0108D327" w:rsidR="00267757" w:rsidRDefault="00F27CBF" w:rsidP="00E43554">
      <w:pPr>
        <w:spacing w:before="120" w:after="120" w:line="360" w:lineRule="auto"/>
        <w:ind w:firstLine="720"/>
        <w:rPr>
          <w:rFonts w:cstheme="minorHAnsi"/>
        </w:rPr>
      </w:pPr>
      <w:r>
        <w:rPr>
          <w:rFonts w:cstheme="minorHAnsi"/>
        </w:rPr>
        <w:t>M</w:t>
      </w:r>
      <w:r w:rsidR="00470EB7">
        <w:rPr>
          <w:rFonts w:cstheme="minorHAnsi"/>
        </w:rPr>
        <w:t xml:space="preserve">igration </w:t>
      </w:r>
      <w:r w:rsidR="00900400">
        <w:rPr>
          <w:rFonts w:cstheme="minorHAnsi"/>
        </w:rPr>
        <w:t xml:space="preserve">analysis </w:t>
      </w:r>
      <w:r w:rsidR="00470EB7">
        <w:rPr>
          <w:rFonts w:cstheme="minorHAnsi"/>
        </w:rPr>
        <w:t>yielded</w:t>
      </w:r>
      <w:r w:rsidR="00900400">
        <w:rPr>
          <w:rFonts w:cstheme="minorHAnsi"/>
        </w:rPr>
        <w:t xml:space="preserve"> short-term national trend estimates </w:t>
      </w:r>
      <w:r w:rsidR="00DF6498">
        <w:rPr>
          <w:rFonts w:cstheme="minorHAnsi"/>
        </w:rPr>
        <w:t xml:space="preserve">that had </w:t>
      </w:r>
      <w:r w:rsidR="00470EB7">
        <w:rPr>
          <w:rFonts w:cstheme="minorHAnsi"/>
        </w:rPr>
        <w:t>similar</w:t>
      </w:r>
      <w:r w:rsidR="00900400">
        <w:rPr>
          <w:rFonts w:cstheme="minorHAnsi"/>
        </w:rPr>
        <w:t xml:space="preserve"> precision to those from the BBS,</w:t>
      </w:r>
      <w:r w:rsidR="00E43554">
        <w:rPr>
          <w:rFonts w:cstheme="minorHAnsi"/>
        </w:rPr>
        <w:t xml:space="preserve"> but</w:t>
      </w:r>
      <w:r w:rsidR="00900400">
        <w:rPr>
          <w:rFonts w:cstheme="minorHAnsi"/>
        </w:rPr>
        <w:t xml:space="preserve"> a lack of historical migration counts and stable isotope data preclude</w:t>
      </w:r>
      <w:r>
        <w:rPr>
          <w:rFonts w:cstheme="minorHAnsi"/>
        </w:rPr>
        <w:t>d</w:t>
      </w:r>
      <w:r w:rsidR="00900400">
        <w:rPr>
          <w:rFonts w:cstheme="minorHAnsi"/>
        </w:rPr>
        <w:t xml:space="preserve"> usefully precise long-term estimates of population performance </w:t>
      </w:r>
      <w:r w:rsidR="00470EB7">
        <w:rPr>
          <w:rFonts w:cstheme="minorHAnsi"/>
        </w:rPr>
        <w:t xml:space="preserve">from </w:t>
      </w:r>
      <w:r w:rsidR="00900400">
        <w:rPr>
          <w:rFonts w:cstheme="minorHAnsi"/>
        </w:rPr>
        <w:t>migration monitoring (i.e., prior to 2008)</w:t>
      </w:r>
      <w:r>
        <w:rPr>
          <w:rFonts w:cstheme="minorHAnsi"/>
        </w:rPr>
        <w:t xml:space="preserve">. </w:t>
      </w:r>
      <w:r w:rsidR="00470EB7">
        <w:rPr>
          <w:rFonts w:cstheme="minorHAnsi"/>
        </w:rPr>
        <w:t xml:space="preserve">We therefore cannot compare </w:t>
      </w:r>
      <w:r w:rsidR="00E43554">
        <w:rPr>
          <w:rFonts w:cstheme="minorHAnsi"/>
        </w:rPr>
        <w:t>migration-based trend analysis to those from breeding surveys during the period in which the steepest population declines appear to have occurred for this species</w:t>
      </w:r>
      <w:r>
        <w:rPr>
          <w:rFonts w:cstheme="minorHAnsi"/>
        </w:rPr>
        <w:t xml:space="preserve">. </w:t>
      </w:r>
      <w:r w:rsidR="00E43554">
        <w:rPr>
          <w:rFonts w:cstheme="minorHAnsi"/>
        </w:rPr>
        <w:t>Nevertheless, a</w:t>
      </w:r>
      <w:r w:rsidR="00A90D73">
        <w:rPr>
          <w:rFonts w:cstheme="minorHAnsi"/>
        </w:rPr>
        <w:t xml:space="preserve">pplication of </w:t>
      </w:r>
      <w:r w:rsidR="00E43554">
        <w:rPr>
          <w:rFonts w:cstheme="minorHAnsi"/>
        </w:rPr>
        <w:t>our method</w:t>
      </w:r>
      <w:r w:rsidR="00A90D73">
        <w:rPr>
          <w:rFonts w:cstheme="minorHAnsi"/>
        </w:rPr>
        <w:t xml:space="preserve"> to other boreal breeding species would provide a strong test of the </w:t>
      </w:r>
      <w:r w:rsidR="00A90D73">
        <w:rPr>
          <w:rFonts w:cstheme="minorHAnsi"/>
        </w:rPr>
        <w:lastRenderedPageBreak/>
        <w:t>hypothesis that BBS-derived trends are overly pessimistic for species experiencing northward range shifts and/or species with large populations in the roadless core of the boreal forest. Simultaneously, our analytical approach could provide valuable insights for other</w:t>
      </w:r>
      <w:r w:rsidR="00A90D73" w:rsidRPr="00DA3124">
        <w:rPr>
          <w:rFonts w:cstheme="minorHAnsi"/>
        </w:rPr>
        <w:t xml:space="preserve"> groups of birds that are </w:t>
      </w:r>
      <w:r w:rsidR="00A90D73">
        <w:rPr>
          <w:rFonts w:cstheme="minorHAnsi"/>
        </w:rPr>
        <w:t>more reliably</w:t>
      </w:r>
      <w:r w:rsidR="00A90D73" w:rsidRPr="00DA3124">
        <w:rPr>
          <w:rFonts w:cstheme="minorHAnsi"/>
        </w:rPr>
        <w:t xml:space="preserve"> covered on migration or at stopover sites, such as shorebirds </w:t>
      </w:r>
      <w:r w:rsidR="00A90D73">
        <w:rPr>
          <w:rFonts w:cstheme="minorHAnsi"/>
        </w:rPr>
        <w:t>and</w:t>
      </w:r>
      <w:r w:rsidR="00A90D73" w:rsidRPr="00DA3124">
        <w:rPr>
          <w:rFonts w:cstheme="minorHAnsi"/>
        </w:rPr>
        <w:t xml:space="preserve"> raptors</w:t>
      </w:r>
      <w:r w:rsidR="00A90D73">
        <w:rPr>
          <w:rFonts w:cstheme="minorHAnsi"/>
        </w:rPr>
        <w:t xml:space="preserve"> </w:t>
      </w:r>
      <w:r w:rsidR="00A90D73" w:rsidRPr="00A90D73">
        <w:rPr>
          <w:rFonts w:ascii="Calibri" w:hAnsi="Calibri" w:cs="Calibri"/>
        </w:rPr>
        <w:t>(Farmer, Hussell, and Mizrahi 2007)</w:t>
      </w:r>
      <w:r w:rsidR="00A90D73">
        <w:rPr>
          <w:rFonts w:cstheme="minorHAnsi"/>
        </w:rPr>
        <w:t>, for which BBS-derived trend estimates are highly uncertain</w:t>
      </w:r>
      <w:r>
        <w:rPr>
          <w:rFonts w:cstheme="minorHAnsi"/>
        </w:rPr>
        <w:t>.</w:t>
      </w:r>
    </w:p>
    <w:p w14:paraId="4A993258" w14:textId="1E7F874E" w:rsidR="00EF53E6" w:rsidRDefault="00F45C0A" w:rsidP="00E43554">
      <w:pPr>
        <w:spacing w:before="120" w:after="120" w:line="360" w:lineRule="auto"/>
        <w:ind w:firstLine="720"/>
        <w:rPr>
          <w:rFonts w:cstheme="minorHAnsi"/>
        </w:rPr>
      </w:pPr>
      <w:r>
        <w:rPr>
          <w:rFonts w:cstheme="minorHAnsi"/>
        </w:rPr>
        <w:t>Independent</w:t>
      </w:r>
      <w:r w:rsidR="00F01B85">
        <w:rPr>
          <w:rFonts w:cstheme="minorHAnsi"/>
        </w:rPr>
        <w:t xml:space="preserve"> estimates of abundance within each analytical stratum </w:t>
      </w:r>
      <w:r>
        <w:rPr>
          <w:rFonts w:cstheme="minorHAnsi"/>
        </w:rPr>
        <w:t xml:space="preserve">are required </w:t>
      </w:r>
      <w:r w:rsidR="00F01B85">
        <w:rPr>
          <w:rFonts w:cstheme="minorHAnsi"/>
        </w:rPr>
        <w:t xml:space="preserve">to properly “weight” regional trajectories </w:t>
      </w:r>
      <w:r>
        <w:rPr>
          <w:rFonts w:cstheme="minorHAnsi"/>
        </w:rPr>
        <w:t>and produce a national trajectory</w:t>
      </w:r>
      <w:r w:rsidR="003B3FCB">
        <w:rPr>
          <w:rFonts w:cstheme="minorHAnsi"/>
        </w:rPr>
        <w:t xml:space="preserve"> (see </w:t>
      </w:r>
      <w:r w:rsidR="003B3FCB">
        <w:rPr>
          <w:rFonts w:eastAsiaTheme="minorEastAsia" w:cstheme="minorHAnsi"/>
          <w:bCs/>
          <w:i/>
        </w:rPr>
        <w:t>Converting Regional Trajectories from Migration Monitoring into Regional Population Sizes</w:t>
      </w:r>
      <w:r w:rsidR="003B3FCB" w:rsidRPr="003B3FCB">
        <w:rPr>
          <w:rFonts w:eastAsiaTheme="minorEastAsia" w:cstheme="minorHAnsi"/>
          <w:bCs/>
          <w:iCs/>
        </w:rPr>
        <w:t xml:space="preserve"> in</w:t>
      </w:r>
      <w:r w:rsidR="003B3FCB">
        <w:rPr>
          <w:rFonts w:eastAsiaTheme="minorEastAsia" w:cstheme="minorHAnsi"/>
          <w:bCs/>
          <w:i/>
        </w:rPr>
        <w:t xml:space="preserve"> Methods</w:t>
      </w:r>
      <w:r w:rsidR="003B3FCB">
        <w:rPr>
          <w:rFonts w:eastAsiaTheme="minorEastAsia" w:cstheme="minorHAnsi"/>
          <w:bCs/>
          <w:iCs/>
        </w:rPr>
        <w:t xml:space="preserve"> section</w:t>
      </w:r>
      <w:r w:rsidR="003B3FCB">
        <w:rPr>
          <w:rFonts w:eastAsiaTheme="minorEastAsia" w:cstheme="minorHAnsi"/>
          <w:bCs/>
          <w:i/>
        </w:rPr>
        <w:t>)</w:t>
      </w:r>
      <w:r>
        <w:rPr>
          <w:rFonts w:cstheme="minorHAnsi"/>
        </w:rPr>
        <w:t xml:space="preserve">. For North American </w:t>
      </w:r>
      <w:proofErr w:type="spellStart"/>
      <w:r>
        <w:rPr>
          <w:rFonts w:cstheme="minorHAnsi"/>
        </w:rPr>
        <w:t>landbirds</w:t>
      </w:r>
      <w:proofErr w:type="spellEnd"/>
      <w:r>
        <w:rPr>
          <w:rFonts w:cstheme="minorHAnsi"/>
        </w:rPr>
        <w:t xml:space="preserve">, considerable progress has been made towards understanding the relative strengths and limitations of different datasets used for this purpose </w:t>
      </w:r>
      <w:r w:rsidRPr="00F45C0A">
        <w:rPr>
          <w:rFonts w:ascii="Calibri" w:hAnsi="Calibri" w:cs="Calibri"/>
          <w:szCs w:val="24"/>
        </w:rPr>
        <w:t>(</w:t>
      </w:r>
      <w:proofErr w:type="spellStart"/>
      <w:r w:rsidRPr="00F45C0A">
        <w:rPr>
          <w:rFonts w:ascii="Calibri" w:hAnsi="Calibri" w:cs="Calibri"/>
          <w:szCs w:val="24"/>
        </w:rPr>
        <w:t>Sólymos</w:t>
      </w:r>
      <w:proofErr w:type="spellEnd"/>
      <w:r w:rsidRPr="00F45C0A">
        <w:rPr>
          <w:rFonts w:ascii="Calibri" w:hAnsi="Calibri" w:cs="Calibri"/>
          <w:szCs w:val="24"/>
        </w:rPr>
        <w:t xml:space="preserve"> et al. 2020; Thogmartin 2010; Confer et al. 2008)</w:t>
      </w:r>
      <w:r>
        <w:rPr>
          <w:rFonts w:cstheme="minorHAnsi"/>
        </w:rPr>
        <w:t xml:space="preserve">.  Our analysis relied on population abundance estimates produced from boosted regression trees </w:t>
      </w:r>
      <w:r w:rsidR="003B3FCB">
        <w:rPr>
          <w:rFonts w:cstheme="minorHAnsi"/>
        </w:rPr>
        <w:t xml:space="preserve">trained on </w:t>
      </w:r>
      <w:r>
        <w:rPr>
          <w:rFonts w:cstheme="minorHAnsi"/>
        </w:rPr>
        <w:t>hundreds of thousands of avian point counts collected across the Canadian boreal forest</w:t>
      </w:r>
      <w:r w:rsidR="003B3FCB">
        <w:rPr>
          <w:rFonts w:cstheme="minorHAnsi"/>
        </w:rPr>
        <w:t xml:space="preserve"> </w:t>
      </w:r>
      <w:r w:rsidR="003B3FCB" w:rsidRPr="003B3FCB">
        <w:rPr>
          <w:rFonts w:ascii="Calibri" w:hAnsi="Calibri" w:cs="Calibri"/>
        </w:rPr>
        <w:t>(Stralberg et al. 2015; Boreal Avian Modeling Project 2020)</w:t>
      </w:r>
      <w:r w:rsidR="003B3FCB">
        <w:rPr>
          <w:rFonts w:cstheme="minorHAnsi"/>
        </w:rPr>
        <w:t xml:space="preserve">, with explicit corrections for variation in survey methodology among observations </w:t>
      </w:r>
      <w:r w:rsidR="003B3FCB" w:rsidRPr="003B3FCB">
        <w:rPr>
          <w:rFonts w:ascii="Calibri" w:hAnsi="Calibri" w:cs="Calibri"/>
          <w:szCs w:val="24"/>
        </w:rPr>
        <w:t>(</w:t>
      </w:r>
      <w:proofErr w:type="spellStart"/>
      <w:r w:rsidR="003B3FCB" w:rsidRPr="003B3FCB">
        <w:rPr>
          <w:rFonts w:ascii="Calibri" w:hAnsi="Calibri" w:cs="Calibri"/>
          <w:szCs w:val="24"/>
        </w:rPr>
        <w:t>Sólymos</w:t>
      </w:r>
      <w:proofErr w:type="spellEnd"/>
      <w:r w:rsidR="003B3FCB" w:rsidRPr="003B3FCB">
        <w:rPr>
          <w:rFonts w:ascii="Calibri" w:hAnsi="Calibri" w:cs="Calibri"/>
          <w:szCs w:val="24"/>
        </w:rPr>
        <w:t xml:space="preserve"> et al. 2013)</w:t>
      </w:r>
      <w:r w:rsidR="003B3FCB">
        <w:rPr>
          <w:rFonts w:cstheme="minorHAnsi"/>
        </w:rPr>
        <w:t xml:space="preserve">.  </w:t>
      </w:r>
      <w:r w:rsidR="00AA0FA7">
        <w:rPr>
          <w:rFonts w:cstheme="minorHAnsi"/>
        </w:rPr>
        <w:t xml:space="preserve">New efforts to deploy a rigorously designed national sampling protocol across the entire Canadian boreal forest also hold immense promise for producing improved estimates of </w:t>
      </w:r>
      <w:proofErr w:type="spellStart"/>
      <w:r w:rsidR="00AA0FA7">
        <w:rPr>
          <w:rFonts w:cstheme="minorHAnsi"/>
        </w:rPr>
        <w:t>landbird</w:t>
      </w:r>
      <w:proofErr w:type="spellEnd"/>
      <w:r w:rsidR="00AA0FA7">
        <w:rPr>
          <w:rFonts w:cstheme="minorHAnsi"/>
        </w:rPr>
        <w:t xml:space="preserve"> densities</w:t>
      </w:r>
      <w:r w:rsidR="008E2991">
        <w:rPr>
          <w:rFonts w:cstheme="minorHAnsi"/>
        </w:rPr>
        <w:t xml:space="preserve"> </w:t>
      </w:r>
      <w:r w:rsidR="008E2991" w:rsidRPr="008E2991">
        <w:rPr>
          <w:rFonts w:ascii="Calibri" w:hAnsi="Calibri" w:cs="Calibri"/>
        </w:rPr>
        <w:t xml:space="preserve">(Van </w:t>
      </w:r>
      <w:proofErr w:type="spellStart"/>
      <w:r w:rsidR="008E2991" w:rsidRPr="008E2991">
        <w:rPr>
          <w:rFonts w:ascii="Calibri" w:hAnsi="Calibri" w:cs="Calibri"/>
        </w:rPr>
        <w:t>Wilgenburg</w:t>
      </w:r>
      <w:proofErr w:type="spellEnd"/>
      <w:r w:rsidR="008E2991" w:rsidRPr="008E2991">
        <w:rPr>
          <w:rFonts w:ascii="Calibri" w:hAnsi="Calibri" w:cs="Calibri"/>
        </w:rPr>
        <w:t xml:space="preserve"> et al. 2020)</w:t>
      </w:r>
      <w:r w:rsidR="00AA0FA7">
        <w:rPr>
          <w:rFonts w:cstheme="minorHAnsi"/>
        </w:rPr>
        <w:t xml:space="preserve">, that can be used to both test predictions from our model and </w:t>
      </w:r>
      <w:r w:rsidR="008E2991">
        <w:rPr>
          <w:rFonts w:cstheme="minorHAnsi"/>
        </w:rPr>
        <w:t>generate improved model outputs</w:t>
      </w:r>
      <w:r w:rsidR="00AA0FA7">
        <w:rPr>
          <w:rFonts w:cstheme="minorHAnsi"/>
        </w:rPr>
        <w:t xml:space="preserve">.  </w:t>
      </w:r>
    </w:p>
    <w:p w14:paraId="5A839FF4" w14:textId="564442EA" w:rsidR="00E43554" w:rsidRPr="00E43554" w:rsidRDefault="00E43554" w:rsidP="00E43554">
      <w:pPr>
        <w:spacing w:before="120" w:after="120" w:line="360" w:lineRule="auto"/>
        <w:ind w:firstLine="720"/>
        <w:rPr>
          <w:rFonts w:cstheme="minorHAnsi"/>
          <w:color w:val="FF0000"/>
        </w:rPr>
      </w:pPr>
      <w:r w:rsidRPr="00E43554">
        <w:rPr>
          <w:rFonts w:cstheme="minorHAnsi"/>
          <w:color w:val="FF0000"/>
        </w:rPr>
        <w:t>Possibly insert a paragraph about the east/west gradient</w:t>
      </w:r>
      <w:r w:rsidR="00860EE5">
        <w:rPr>
          <w:rFonts w:cstheme="minorHAnsi"/>
          <w:color w:val="FF0000"/>
        </w:rPr>
        <w:t xml:space="preserve"> that appears to occur in both the migration and BBS data</w:t>
      </w:r>
      <w:r w:rsidRPr="00E43554">
        <w:rPr>
          <w:rFonts w:cstheme="minorHAnsi"/>
          <w:color w:val="FF0000"/>
        </w:rPr>
        <w:t>?</w:t>
      </w:r>
    </w:p>
    <w:p w14:paraId="2C446CB7" w14:textId="5AB96443" w:rsidR="00860EE5" w:rsidRDefault="00860EE5" w:rsidP="00E43554">
      <w:pPr>
        <w:pStyle w:val="ListParagraph"/>
        <w:numPr>
          <w:ilvl w:val="0"/>
          <w:numId w:val="40"/>
        </w:numPr>
        <w:spacing w:before="120" w:after="120" w:line="360" w:lineRule="auto"/>
        <w:rPr>
          <w:rFonts w:cstheme="minorHAnsi"/>
          <w:color w:val="FF0000"/>
        </w:rPr>
      </w:pPr>
      <w:r>
        <w:rPr>
          <w:rFonts w:cstheme="minorHAnsi"/>
          <w:color w:val="FF0000"/>
        </w:rPr>
        <w:t>Causes of this gradient?  Things to discuss?</w:t>
      </w:r>
    </w:p>
    <w:p w14:paraId="2B3747F3" w14:textId="41CF2803" w:rsidR="00E43554" w:rsidRPr="00E43554" w:rsidRDefault="00E43554" w:rsidP="00E43554">
      <w:pPr>
        <w:pStyle w:val="ListParagraph"/>
        <w:numPr>
          <w:ilvl w:val="0"/>
          <w:numId w:val="40"/>
        </w:numPr>
        <w:spacing w:before="120" w:after="120" w:line="360" w:lineRule="auto"/>
        <w:rPr>
          <w:rFonts w:cstheme="minorHAnsi"/>
          <w:color w:val="FF0000"/>
        </w:rPr>
      </w:pPr>
      <w:r w:rsidRPr="00E43554">
        <w:rPr>
          <w:rFonts w:cstheme="minorHAnsi"/>
          <w:color w:val="FF0000"/>
        </w:rPr>
        <w:t>Somewhat worried that the discussion is too “</w:t>
      </w:r>
      <w:proofErr w:type="spellStart"/>
      <w:r w:rsidRPr="00E43554">
        <w:rPr>
          <w:rFonts w:cstheme="minorHAnsi"/>
          <w:color w:val="FF0000"/>
        </w:rPr>
        <w:t>blackpollish</w:t>
      </w:r>
      <w:proofErr w:type="spellEnd"/>
      <w:r w:rsidRPr="00E43554">
        <w:rPr>
          <w:rFonts w:cstheme="minorHAnsi"/>
          <w:color w:val="FF0000"/>
        </w:rPr>
        <w:t>”, and not general enough</w:t>
      </w:r>
      <w:r w:rsidR="00F27CBF">
        <w:rPr>
          <w:rFonts w:cstheme="minorHAnsi"/>
          <w:color w:val="FF0000"/>
        </w:rPr>
        <w:t xml:space="preserve">. </w:t>
      </w:r>
      <w:r w:rsidRPr="00E43554">
        <w:rPr>
          <w:rFonts w:cstheme="minorHAnsi"/>
          <w:color w:val="FF0000"/>
        </w:rPr>
        <w:t xml:space="preserve">Adding this paragraph would make the paper </w:t>
      </w:r>
      <w:r w:rsidR="00DF6498">
        <w:rPr>
          <w:rFonts w:cstheme="minorHAnsi"/>
          <w:color w:val="FF0000"/>
        </w:rPr>
        <w:t xml:space="preserve">even </w:t>
      </w:r>
      <w:r w:rsidRPr="00E43554">
        <w:rPr>
          <w:rFonts w:cstheme="minorHAnsi"/>
          <w:color w:val="FF0000"/>
        </w:rPr>
        <w:t>more</w:t>
      </w:r>
      <w:r w:rsidR="00DF6498">
        <w:rPr>
          <w:rFonts w:cstheme="minorHAnsi"/>
          <w:color w:val="FF0000"/>
        </w:rPr>
        <w:t xml:space="preserve"> species-</w:t>
      </w:r>
      <w:r w:rsidRPr="00E43554">
        <w:rPr>
          <w:rFonts w:cstheme="minorHAnsi"/>
          <w:color w:val="FF0000"/>
        </w:rPr>
        <w:t>specific</w:t>
      </w:r>
      <w:r w:rsidR="00F27CBF">
        <w:rPr>
          <w:rFonts w:cstheme="minorHAnsi"/>
          <w:color w:val="FF0000"/>
        </w:rPr>
        <w:t xml:space="preserve">. </w:t>
      </w:r>
      <w:r w:rsidRPr="00E43554">
        <w:rPr>
          <w:rFonts w:cstheme="minorHAnsi"/>
          <w:color w:val="FF0000"/>
        </w:rPr>
        <w:t>Thoughts/advice?</w:t>
      </w:r>
    </w:p>
    <w:p w14:paraId="78A6E4A2" w14:textId="1101858D" w:rsidR="00CE666E" w:rsidRDefault="00CE666E" w:rsidP="00CE666E">
      <w:pPr>
        <w:spacing w:before="120" w:after="120" w:line="360" w:lineRule="auto"/>
        <w:ind w:firstLine="720"/>
        <w:rPr>
          <w:rFonts w:cstheme="minorHAnsi"/>
        </w:rPr>
      </w:pPr>
      <w:r>
        <w:rPr>
          <w:rFonts w:cstheme="minorHAnsi"/>
        </w:rPr>
        <w:t>The current formulation of our model</w:t>
      </w:r>
      <w:r w:rsidRPr="00CE666E">
        <w:rPr>
          <w:rFonts w:cstheme="minorHAnsi"/>
        </w:rPr>
        <w:t xml:space="preserve"> assumes that migration </w:t>
      </w:r>
      <w:del w:id="16" w:author="Danielle Ethier" w:date="2021-07-22T11:45:00Z">
        <w:r w:rsidRPr="00CE666E" w:rsidDel="00114C7A">
          <w:rPr>
            <w:rFonts w:cstheme="minorHAnsi"/>
          </w:rPr>
          <w:delText>“</w:delText>
        </w:r>
      </w:del>
      <w:r w:rsidRPr="00CE666E">
        <w:rPr>
          <w:rFonts w:cstheme="minorHAnsi"/>
        </w:rPr>
        <w:t>pressure</w:t>
      </w:r>
      <w:del w:id="17" w:author="Danielle Ethier" w:date="2021-07-22T11:45:00Z">
        <w:r w:rsidRPr="00CE666E" w:rsidDel="00114C7A">
          <w:rPr>
            <w:rFonts w:cstheme="minorHAnsi"/>
          </w:rPr>
          <w:delText>”</w:delText>
        </w:r>
      </w:del>
      <w:r w:rsidRPr="00CE666E">
        <w:rPr>
          <w:rFonts w:cstheme="minorHAnsi"/>
        </w:rPr>
        <w:t xml:space="preserve"> is constant through time (i.e.,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Pr="00CE666E">
        <w:rPr>
          <w:rFonts w:eastAsiaTheme="minorEastAsia" w:cstheme="minorHAnsi"/>
        </w:rPr>
        <w:t xml:space="preserve"> has no temporal component; Table 1) and </w:t>
      </w:r>
      <w:r w:rsidRPr="00CE666E">
        <w:rPr>
          <w:rFonts w:cstheme="minorHAnsi"/>
        </w:rPr>
        <w:t xml:space="preserve">that directional changes in abundance of migrants are due to changes in regional population sizes, rather than directional shifts in migration routes. </w:t>
      </w:r>
      <w:r>
        <w:rPr>
          <w:rFonts w:cstheme="minorHAnsi"/>
        </w:rPr>
        <w:t>Repeated sampling of</w:t>
      </w:r>
      <w:r w:rsidRPr="00CE666E">
        <w:rPr>
          <w:rFonts w:cstheme="minorHAnsi"/>
        </w:rPr>
        <w:t xml:space="preserve"> </w:t>
      </w:r>
      <w:r>
        <w:rPr>
          <w:rFonts w:cstheme="minorHAnsi"/>
        </w:rPr>
        <w:t>migrants for stable isotopes</w:t>
      </w:r>
      <w:r w:rsidRPr="00CE666E">
        <w:rPr>
          <w:rFonts w:cstheme="minorHAnsi"/>
        </w:rPr>
        <w:t xml:space="preserve"> at </w:t>
      </w:r>
      <w:r w:rsidR="00EF53E6">
        <w:rPr>
          <w:rFonts w:cstheme="minorHAnsi"/>
        </w:rPr>
        <w:t>multiple stations</w:t>
      </w:r>
      <w:r w:rsidRPr="00CE666E">
        <w:rPr>
          <w:rFonts w:cstheme="minorHAnsi"/>
        </w:rPr>
        <w:t xml:space="preserve"> could be used to evaluate whether station catchment is changing over time </w:t>
      </w:r>
      <w:r>
        <w:rPr>
          <w:rFonts w:cstheme="minorHAnsi"/>
        </w:rPr>
        <w:t xml:space="preserve">and would allow for temporal components to be added to the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eastAsiaTheme="minorEastAsia" w:cstheme="minorHAnsi"/>
        </w:rPr>
        <w:t xml:space="preserve"> terms</w:t>
      </w:r>
      <w:r w:rsidRPr="00CE666E">
        <w:rPr>
          <w:rFonts w:eastAsiaTheme="minorEastAsia" w:cstheme="minorHAnsi"/>
        </w:rPr>
        <w:t xml:space="preserve">. </w:t>
      </w:r>
      <w:r>
        <w:rPr>
          <w:rFonts w:eastAsiaTheme="minorEastAsia" w:cstheme="minorHAnsi"/>
        </w:rPr>
        <w:t xml:space="preserve">Importantly, our model makes explicit predictions about the proportion of migrants from each region in a station’s annual catchment (equations 2, 3, and 7). </w:t>
      </w:r>
      <w:r w:rsidR="00EF53E6">
        <w:rPr>
          <w:rFonts w:eastAsiaTheme="minorEastAsia" w:cstheme="minorHAnsi"/>
        </w:rPr>
        <w:t xml:space="preserve">Iteratively confronting predictions with new data is the strongest test of scientific theory and the fastest way to </w:t>
      </w:r>
      <w:r w:rsidR="00EF53E6">
        <w:rPr>
          <w:rFonts w:eastAsiaTheme="minorEastAsia" w:cstheme="minorHAnsi"/>
        </w:rPr>
        <w:lastRenderedPageBreak/>
        <w:t xml:space="preserve">improve ecological understanding </w:t>
      </w:r>
      <w:r w:rsidR="00EF53E6" w:rsidRPr="00EF53E6">
        <w:rPr>
          <w:rFonts w:ascii="Calibri" w:hAnsi="Calibri" w:cs="Calibri"/>
        </w:rPr>
        <w:t>(Dietze et al. 2018)</w:t>
      </w:r>
      <w:r w:rsidR="003B3FCB">
        <w:rPr>
          <w:rFonts w:eastAsiaTheme="minorEastAsia" w:cstheme="minorHAnsi"/>
        </w:rPr>
        <w:t>, and we therefore consider the</w:t>
      </w:r>
      <w:r w:rsidR="00EF53E6">
        <w:rPr>
          <w:rFonts w:eastAsiaTheme="minorEastAsia" w:cstheme="minorHAnsi"/>
        </w:rPr>
        <w:t xml:space="preserve"> collection of new stable isotope data across the migration network a priority for further model testing and refinement.</w:t>
      </w:r>
    </w:p>
    <w:p w14:paraId="49BBF398" w14:textId="79D156C1" w:rsidR="00925CBA" w:rsidRDefault="00114C7A" w:rsidP="008E2991">
      <w:pPr>
        <w:spacing w:before="120" w:after="120" w:line="360" w:lineRule="auto"/>
        <w:ind w:firstLine="720"/>
        <w:rPr>
          <w:rFonts w:cstheme="minorHAnsi"/>
        </w:rPr>
      </w:pPr>
      <w:ins w:id="18" w:author="Danielle Ethier" w:date="2021-07-22T11:46:00Z">
        <w:r>
          <w:rPr>
            <w:rFonts w:cstheme="minorHAnsi"/>
          </w:rPr>
          <w:t xml:space="preserve">Moving forward, </w:t>
        </w:r>
      </w:ins>
      <w:del w:id="19" w:author="Danielle Ethier" w:date="2021-07-22T11:46:00Z">
        <w:r w:rsidR="00F27CBF" w:rsidDel="00114C7A">
          <w:rPr>
            <w:rFonts w:cstheme="minorHAnsi"/>
          </w:rPr>
          <w:delText>O</w:delText>
        </w:r>
      </w:del>
      <w:ins w:id="20" w:author="Danielle Ethier" w:date="2021-07-22T11:46:00Z">
        <w:r>
          <w:rPr>
            <w:rFonts w:cstheme="minorHAnsi"/>
          </w:rPr>
          <w:t>o</w:t>
        </w:r>
      </w:ins>
      <w:r w:rsidR="00F27CBF">
        <w:rPr>
          <w:rFonts w:cstheme="minorHAnsi"/>
        </w:rPr>
        <w:t xml:space="preserve">ur </w:t>
      </w:r>
      <w:r w:rsidR="00D84781">
        <w:rPr>
          <w:rFonts w:cstheme="minorHAnsi"/>
        </w:rPr>
        <w:t xml:space="preserve">model could </w:t>
      </w:r>
      <w:r w:rsidR="00F27CBF">
        <w:rPr>
          <w:rFonts w:cstheme="minorHAnsi"/>
        </w:rPr>
        <w:t>potentially be extended to</w:t>
      </w:r>
      <w:r w:rsidR="00D84781">
        <w:rPr>
          <w:rFonts w:cstheme="minorHAnsi"/>
        </w:rPr>
        <w:t xml:space="preserve"> </w:t>
      </w:r>
      <w:r w:rsidR="00F27CBF">
        <w:rPr>
          <w:rFonts w:cstheme="minorHAnsi"/>
        </w:rPr>
        <w:t xml:space="preserve">incorporate </w:t>
      </w:r>
      <w:r w:rsidR="00D84781">
        <w:rPr>
          <w:rFonts w:cstheme="minorHAnsi"/>
        </w:rPr>
        <w:t>non-standardized migration count data from citizen science networks such as eBird</w:t>
      </w:r>
      <w:r w:rsidR="004B6571">
        <w:rPr>
          <w:rFonts w:cstheme="minorHAnsi"/>
        </w:rPr>
        <w:t xml:space="preserve"> </w:t>
      </w:r>
      <w:r w:rsidR="00CE666E" w:rsidRPr="00CE666E">
        <w:rPr>
          <w:rFonts w:ascii="Calibri" w:hAnsi="Calibri" w:cs="Calibri"/>
        </w:rPr>
        <w:t>(Sullivan et al. 2014)</w:t>
      </w:r>
      <w:r w:rsidR="004B6571">
        <w:rPr>
          <w:rFonts w:cstheme="minorHAnsi"/>
        </w:rPr>
        <w:t>,</w:t>
      </w:r>
      <w:r w:rsidR="00C76CE3">
        <w:rPr>
          <w:rFonts w:cstheme="minorHAnsi"/>
        </w:rPr>
        <w:t xml:space="preserve"> conceptually equivalent to adding thousands of migration monitoring “stations” across the continent</w:t>
      </w:r>
      <w:r w:rsidR="00F27CBF">
        <w:rPr>
          <w:rFonts w:cstheme="minorHAnsi"/>
        </w:rPr>
        <w:t>.</w:t>
      </w:r>
      <w:r w:rsidR="004B6571">
        <w:rPr>
          <w:rFonts w:cstheme="minorHAnsi"/>
        </w:rPr>
        <w:t xml:space="preserve"> </w:t>
      </w:r>
      <w:r w:rsidR="00CD7302">
        <w:rPr>
          <w:rFonts w:cstheme="minorHAnsi"/>
        </w:rPr>
        <w:t xml:space="preserve">This would have numerous advantages including more comprehensive coverage of migratory populations and </w:t>
      </w:r>
      <w:r w:rsidR="00CE666E">
        <w:rPr>
          <w:rFonts w:cstheme="minorHAnsi"/>
        </w:rPr>
        <w:t>reducing the</w:t>
      </w:r>
      <w:r w:rsidR="00CD7302">
        <w:rPr>
          <w:rFonts w:cstheme="minorHAnsi"/>
        </w:rPr>
        <w:t xml:space="preserve"> influence of any </w:t>
      </w:r>
      <w:r w:rsidR="00CE666E">
        <w:rPr>
          <w:rFonts w:cstheme="minorHAnsi"/>
        </w:rPr>
        <w:t xml:space="preserve">single </w:t>
      </w:r>
      <w:r w:rsidR="00CD7302">
        <w:rPr>
          <w:rFonts w:cstheme="minorHAnsi"/>
        </w:rPr>
        <w:t xml:space="preserve">migration monitoring station on regional trend estimates. </w:t>
      </w:r>
      <w:r w:rsidR="008E2991">
        <w:rPr>
          <w:rFonts w:cstheme="minorHAnsi"/>
        </w:rPr>
        <w:t xml:space="preserve">However, reliance on citizen science information requires careful screening of data and appropriate accounting of changes in </w:t>
      </w:r>
      <w:commentRangeStart w:id="21"/>
      <w:r w:rsidR="008E2991">
        <w:rPr>
          <w:rFonts w:cstheme="minorHAnsi"/>
        </w:rPr>
        <w:t xml:space="preserve">observer effort </w:t>
      </w:r>
      <w:commentRangeEnd w:id="21"/>
      <w:r>
        <w:rPr>
          <w:rStyle w:val="CommentReference"/>
        </w:rPr>
        <w:commentReference w:id="21"/>
      </w:r>
      <w:r w:rsidR="008E2991">
        <w:rPr>
          <w:rFonts w:cstheme="minorHAnsi"/>
        </w:rPr>
        <w:t xml:space="preserve">over time (e.g., through modeling).  For migration monitoring, this also requires limiting data to </w:t>
      </w:r>
      <w:r w:rsidR="008E2991" w:rsidRPr="007415EC">
        <w:rPr>
          <w:rFonts w:cstheme="minorHAnsi"/>
        </w:rPr>
        <w:t>locations outside breeding and/or wintering areas to avoid confounding changes in migrant numbers with signals of change in local numbers of seasonal residents</w:t>
      </w:r>
      <w:r w:rsidR="008E2991">
        <w:rPr>
          <w:rFonts w:cstheme="minorHAnsi"/>
        </w:rPr>
        <w:t xml:space="preserve">.  </w:t>
      </w:r>
      <w:r w:rsidR="00870B96">
        <w:rPr>
          <w:rFonts w:cstheme="minorHAnsi"/>
        </w:rPr>
        <w:t xml:space="preserve">Simultaneously, the continual improvement of wildlife tracking technologies will undoubtedly yield finer resolution estimates of migration </w:t>
      </w:r>
      <w:proofErr w:type="spellStart"/>
      <w:r w:rsidR="00870B96">
        <w:rPr>
          <w:rFonts w:cstheme="minorHAnsi"/>
        </w:rPr>
        <w:t>behaviour</w:t>
      </w:r>
      <w:proofErr w:type="spellEnd"/>
      <w:r w:rsidR="00870B96">
        <w:rPr>
          <w:rFonts w:cstheme="minorHAnsi"/>
        </w:rPr>
        <w:t xml:space="preserve">, and thus, station catchment. </w:t>
      </w:r>
      <w:r w:rsidR="00CD7302">
        <w:rPr>
          <w:rFonts w:cstheme="minorHAnsi"/>
        </w:rPr>
        <w:t xml:space="preserve"> Future integrated analysis of these data would</w:t>
      </w:r>
      <w:r w:rsidR="004B6571">
        <w:rPr>
          <w:rFonts w:cstheme="minorHAnsi"/>
        </w:rPr>
        <w:t xml:space="preserve"> allow trends to be estimated in a larger number of </w:t>
      </w:r>
      <w:r w:rsidR="00CD7302">
        <w:rPr>
          <w:rFonts w:cstheme="minorHAnsi"/>
        </w:rPr>
        <w:t xml:space="preserve">higher resolution </w:t>
      </w:r>
      <w:r w:rsidR="004B6571">
        <w:rPr>
          <w:rFonts w:cstheme="minorHAnsi"/>
        </w:rPr>
        <w:t xml:space="preserve">strata, yielding enhanced information at conservation-relevant scales.  </w:t>
      </w:r>
    </w:p>
    <w:p w14:paraId="7C1020C0" w14:textId="77777777" w:rsidR="00B70EE1" w:rsidRPr="00925CBA" w:rsidRDefault="00B70EE1" w:rsidP="00B70EE1">
      <w:pPr>
        <w:spacing w:before="120" w:after="120" w:line="360" w:lineRule="auto"/>
        <w:ind w:firstLine="360"/>
        <w:rPr>
          <w:ins w:id="22" w:author="Dave Iles" w:date="2023-06-12T10:25:00Z"/>
          <w:rFonts w:cstheme="minorHAnsi"/>
          <w:bCs/>
        </w:rPr>
      </w:pPr>
      <w:ins w:id="23" w:author="Dave Iles" w:date="2023-06-12T10:25:00Z">
        <w:r w:rsidRPr="00925CBA">
          <w:rPr>
            <w:rFonts w:cstheme="minorHAnsi"/>
            <w:bCs/>
          </w:rPr>
          <w:t xml:space="preserve">Interpretation of station-level trends is also complicated by the “loop migration” </w:t>
        </w:r>
        <w:proofErr w:type="spellStart"/>
        <w:r w:rsidRPr="00925CBA">
          <w:rPr>
            <w:rFonts w:cstheme="minorHAnsi"/>
            <w:bCs/>
          </w:rPr>
          <w:t>behaviour</w:t>
        </w:r>
        <w:proofErr w:type="spellEnd"/>
        <w:r w:rsidRPr="00925CBA">
          <w:rPr>
            <w:rFonts w:cstheme="minorHAnsi"/>
            <w:bCs/>
          </w:rPr>
          <w:t xml:space="preserve"> of blackpoll warblers, wherein populations follow very different migration routes during spring and fall </w:t>
        </w:r>
        <w:r w:rsidRPr="00925CBA">
          <w:rPr>
            <w:rFonts w:cstheme="minorHAnsi"/>
          </w:rPr>
          <w:t>(Holberton et al. 2015; Covino et al. 2020; DeLuca et al. 2019)</w:t>
        </w:r>
        <w:r w:rsidRPr="00925CBA">
          <w:rPr>
            <w:rFonts w:cstheme="minorHAnsi"/>
            <w:bCs/>
          </w:rPr>
          <w:t xml:space="preserve">. A single station may therefore be monitoring </w:t>
        </w:r>
        <w:r>
          <w:rPr>
            <w:rFonts w:cstheme="minorHAnsi"/>
            <w:bCs/>
          </w:rPr>
          <w:t xml:space="preserve">birds originating from </w:t>
        </w:r>
        <w:r w:rsidRPr="00925CBA">
          <w:rPr>
            <w:rFonts w:cstheme="minorHAnsi"/>
            <w:bCs/>
          </w:rPr>
          <w:t xml:space="preserve">different </w:t>
        </w:r>
        <w:r>
          <w:rPr>
            <w:rFonts w:cstheme="minorHAnsi"/>
            <w:bCs/>
          </w:rPr>
          <w:t xml:space="preserve">origins of the </w:t>
        </w:r>
        <w:r w:rsidRPr="00925CBA">
          <w:rPr>
            <w:rFonts w:cstheme="minorHAnsi"/>
            <w:bCs/>
          </w:rPr>
          <w:t xml:space="preserve">breeding </w:t>
        </w:r>
        <w:del w:id="24" w:author="Danielle Ethier" w:date="2021-07-21T12:42:00Z">
          <w:r w:rsidRPr="00925CBA" w:rsidDel="00B33039">
            <w:rPr>
              <w:rFonts w:cstheme="minorHAnsi"/>
              <w:bCs/>
            </w:rPr>
            <w:delText>populations</w:delText>
          </w:r>
        </w:del>
        <w:r>
          <w:rPr>
            <w:rFonts w:cstheme="minorHAnsi"/>
            <w:bCs/>
          </w:rPr>
          <w:t>range</w:t>
        </w:r>
        <w:r w:rsidRPr="00925CBA">
          <w:rPr>
            <w:rFonts w:cstheme="minorHAnsi"/>
            <w:bCs/>
          </w:rPr>
          <w:t xml:space="preserve"> during each migration season</w:t>
        </w:r>
        <w:r>
          <w:rPr>
            <w:rFonts w:cstheme="minorHAnsi"/>
            <w:bCs/>
          </w:rPr>
          <w:t xml:space="preserve">. </w:t>
        </w:r>
        <w:r w:rsidRPr="00925CBA">
          <w:rPr>
            <w:rFonts w:cstheme="minorHAnsi"/>
            <w:bCs/>
          </w:rPr>
          <w:t xml:space="preserve">Furthermore, most of the continental population appears to congregate along the northeast coast of the United States during fall migration, prior to undertaking a transoceanic flight to nonbreeding areas in South America </w:t>
        </w:r>
        <w:r w:rsidRPr="00925CBA">
          <w:rPr>
            <w:rFonts w:cstheme="minorHAnsi"/>
          </w:rPr>
          <w:t>(Holberton et al. 2015; DeLuca et al. 2015; Nisbet et al. 1995)</w:t>
        </w:r>
        <w:r w:rsidRPr="00925CBA">
          <w:rPr>
            <w:rFonts w:cstheme="minorHAnsi"/>
            <w:bCs/>
          </w:rPr>
          <w:t>. Thus, stations in this region are likely to capture a mixture of birds from across the breeding range</w:t>
        </w:r>
        <w:r>
          <w:rPr>
            <w:rFonts w:cstheme="minorHAnsi"/>
            <w:bCs/>
          </w:rPr>
          <w:t>.</w:t>
        </w:r>
      </w:ins>
    </w:p>
    <w:p w14:paraId="054651C3" w14:textId="77777777" w:rsidR="00B70EE1" w:rsidRPr="00925CBA" w:rsidRDefault="00B70EE1" w:rsidP="00B70EE1">
      <w:pPr>
        <w:spacing w:before="120" w:after="120" w:line="360" w:lineRule="auto"/>
        <w:rPr>
          <w:rFonts w:cstheme="minorHAnsi"/>
        </w:rPr>
      </w:pPr>
    </w:p>
    <w:p w14:paraId="3D118402" w14:textId="77777777" w:rsidR="00BF4F56" w:rsidRPr="00925CBA" w:rsidRDefault="00BF4F56" w:rsidP="004F6556">
      <w:pPr>
        <w:spacing w:before="120" w:after="120" w:line="360" w:lineRule="auto"/>
        <w:rPr>
          <w:rFonts w:cstheme="minorHAnsi"/>
          <w:b/>
        </w:rPr>
      </w:pPr>
      <w:r w:rsidRPr="00925CBA">
        <w:rPr>
          <w:rFonts w:cstheme="minorHAnsi"/>
          <w:b/>
        </w:rPr>
        <w:t>Authors’ Contributions</w:t>
      </w:r>
    </w:p>
    <w:p w14:paraId="21C2D19F" w14:textId="1902E19A" w:rsidR="00E45761" w:rsidRPr="00925CBA" w:rsidRDefault="00BF4F56" w:rsidP="004F6556">
      <w:pPr>
        <w:spacing w:before="120" w:after="120" w:line="360" w:lineRule="auto"/>
        <w:ind w:firstLine="720"/>
        <w:rPr>
          <w:rFonts w:cstheme="minorHAnsi"/>
        </w:rPr>
      </w:pPr>
      <w:r w:rsidRPr="00925CBA">
        <w:rPr>
          <w:rFonts w:cstheme="minorHAnsi"/>
        </w:rPr>
        <w:t>All authors conceived of research ideas</w:t>
      </w:r>
      <w:r w:rsidR="00494703" w:rsidRPr="00925CBA">
        <w:rPr>
          <w:rFonts w:cstheme="minorHAnsi"/>
        </w:rPr>
        <w:t xml:space="preserve">. </w:t>
      </w:r>
      <w:r w:rsidR="008067F1" w:rsidRPr="00925CBA">
        <w:rPr>
          <w:rFonts w:cstheme="minorHAnsi"/>
        </w:rPr>
        <w:t xml:space="preserve">EHD and DE compiled and cleaned migration count data. </w:t>
      </w:r>
      <w:r w:rsidR="00494703" w:rsidRPr="00925CBA">
        <w:rPr>
          <w:rFonts w:cstheme="minorHAnsi"/>
        </w:rPr>
        <w:t>SVW and K</w:t>
      </w:r>
      <w:r w:rsidR="008067F1" w:rsidRPr="00925CBA">
        <w:rPr>
          <w:rFonts w:cstheme="minorHAnsi"/>
        </w:rPr>
        <w:t>J</w:t>
      </w:r>
      <w:r w:rsidR="00494703" w:rsidRPr="00925CBA">
        <w:rPr>
          <w:rFonts w:cstheme="minorHAnsi"/>
        </w:rPr>
        <w:t xml:space="preserve">K conducted </w:t>
      </w:r>
      <w:r w:rsidR="00BD5468" w:rsidRPr="00925CBA">
        <w:rPr>
          <w:rFonts w:cstheme="minorHAnsi"/>
        </w:rPr>
        <w:t>statistical analyses of feather</w:t>
      </w:r>
      <w:r w:rsidR="00494703" w:rsidRPr="00925CBA">
        <w:rPr>
          <w:rFonts w:cstheme="minorHAnsi"/>
        </w:rPr>
        <w:t xml:space="preserve"> isotope</w:t>
      </w:r>
      <w:r w:rsidR="00BD5468" w:rsidRPr="00925CBA">
        <w:rPr>
          <w:rFonts w:cstheme="minorHAnsi"/>
        </w:rPr>
        <w:t>s to determine</w:t>
      </w:r>
      <w:r w:rsidR="00494703" w:rsidRPr="00925CBA">
        <w:rPr>
          <w:rFonts w:cstheme="minorHAnsi"/>
        </w:rPr>
        <w:t xml:space="preserve"> breeding origin</w:t>
      </w:r>
      <w:r w:rsidR="00BD5468" w:rsidRPr="00925CBA">
        <w:rPr>
          <w:rFonts w:cstheme="minorHAnsi"/>
        </w:rPr>
        <w:t>s</w:t>
      </w:r>
      <w:r w:rsidR="00494703" w:rsidRPr="00925CBA">
        <w:rPr>
          <w:rFonts w:cstheme="minorHAnsi"/>
        </w:rPr>
        <w:t xml:space="preserve">. </w:t>
      </w:r>
      <w:r w:rsidRPr="00925CBA">
        <w:rPr>
          <w:rFonts w:cstheme="minorHAnsi"/>
        </w:rPr>
        <w:t>D</w:t>
      </w:r>
      <w:r w:rsidR="008067F1" w:rsidRPr="00925CBA">
        <w:rPr>
          <w:rFonts w:cstheme="minorHAnsi"/>
        </w:rPr>
        <w:t>T</w:t>
      </w:r>
      <w:r w:rsidRPr="00925CBA">
        <w:rPr>
          <w:rFonts w:cstheme="minorHAnsi"/>
        </w:rPr>
        <w:t xml:space="preserve">I </w:t>
      </w:r>
      <w:r w:rsidR="00494703" w:rsidRPr="00925CBA">
        <w:rPr>
          <w:rFonts w:cstheme="minorHAnsi"/>
        </w:rPr>
        <w:t xml:space="preserve">developed statistical model, led analysis, </w:t>
      </w:r>
      <w:r w:rsidRPr="00925CBA">
        <w:rPr>
          <w:rFonts w:cstheme="minorHAnsi"/>
        </w:rPr>
        <w:t xml:space="preserve">and </w:t>
      </w:r>
      <w:r w:rsidR="00494703" w:rsidRPr="00925CBA">
        <w:rPr>
          <w:rFonts w:cstheme="minorHAnsi"/>
        </w:rPr>
        <w:t>wrote the</w:t>
      </w:r>
      <w:r w:rsidRPr="00925CBA">
        <w:rPr>
          <w:rFonts w:cstheme="minorHAnsi"/>
        </w:rPr>
        <w:t xml:space="preserve"> manuscript</w:t>
      </w:r>
      <w:r w:rsidR="007402FB" w:rsidRPr="00925CBA">
        <w:rPr>
          <w:rFonts w:cstheme="minorHAnsi"/>
        </w:rPr>
        <w:t xml:space="preserve">. </w:t>
      </w:r>
      <w:r w:rsidRPr="00925CBA">
        <w:rPr>
          <w:rFonts w:cstheme="minorHAnsi"/>
        </w:rPr>
        <w:t xml:space="preserve">All authors contributed critically to </w:t>
      </w:r>
      <w:r w:rsidR="00494703" w:rsidRPr="00925CBA">
        <w:rPr>
          <w:rFonts w:cstheme="minorHAnsi"/>
        </w:rPr>
        <w:t>manuscript drafts</w:t>
      </w:r>
      <w:r w:rsidRPr="00925CBA">
        <w:rPr>
          <w:rFonts w:cstheme="minorHAnsi"/>
        </w:rPr>
        <w:t xml:space="preserve"> and gave </w:t>
      </w:r>
      <w:r w:rsidR="005E2BEE" w:rsidRPr="00925CBA">
        <w:rPr>
          <w:rFonts w:cstheme="minorHAnsi"/>
        </w:rPr>
        <w:t>final approval for publication.</w:t>
      </w:r>
    </w:p>
    <w:p w14:paraId="5B8DBB8A" w14:textId="77777777" w:rsidR="005E2BEE" w:rsidRPr="00925CBA" w:rsidRDefault="005E2BEE" w:rsidP="004F6556">
      <w:pPr>
        <w:spacing w:before="120" w:after="120" w:line="360" w:lineRule="auto"/>
        <w:ind w:firstLine="720"/>
        <w:rPr>
          <w:rFonts w:cstheme="minorHAnsi"/>
        </w:rPr>
      </w:pPr>
    </w:p>
    <w:p w14:paraId="49F07297" w14:textId="77777777" w:rsidR="00E45761" w:rsidRPr="00925CBA" w:rsidRDefault="00E45761" w:rsidP="004F6556">
      <w:pPr>
        <w:spacing w:before="120" w:after="120" w:line="360" w:lineRule="auto"/>
        <w:rPr>
          <w:rFonts w:cstheme="minorHAnsi"/>
          <w:b/>
        </w:rPr>
      </w:pPr>
      <w:r w:rsidRPr="00925CBA">
        <w:rPr>
          <w:rFonts w:cstheme="minorHAnsi"/>
          <w:b/>
        </w:rPr>
        <w:lastRenderedPageBreak/>
        <w:t>Data Accessibility</w:t>
      </w:r>
    </w:p>
    <w:p w14:paraId="2868DCAE" w14:textId="00EB8186" w:rsidR="00E45761" w:rsidRPr="00925CBA" w:rsidRDefault="00494703" w:rsidP="004F6556">
      <w:pPr>
        <w:spacing w:before="120" w:after="120" w:line="360" w:lineRule="auto"/>
        <w:ind w:firstLine="720"/>
        <w:rPr>
          <w:rFonts w:cstheme="minorHAnsi"/>
        </w:rPr>
      </w:pPr>
      <w:r w:rsidRPr="00925CBA">
        <w:rPr>
          <w:rFonts w:cstheme="minorHAnsi"/>
        </w:rPr>
        <w:t xml:space="preserve">Canadian migration count data are publicly available at the </w:t>
      </w:r>
      <w:proofErr w:type="spellStart"/>
      <w:r w:rsidRPr="00925CBA">
        <w:rPr>
          <w:rFonts w:cstheme="minorHAnsi"/>
        </w:rPr>
        <w:t>NatureCounts</w:t>
      </w:r>
      <w:proofErr w:type="spellEnd"/>
      <w:r w:rsidRPr="00925CBA">
        <w:rPr>
          <w:rFonts w:cstheme="minorHAnsi"/>
        </w:rPr>
        <w:t xml:space="preserve"> portal (https://www.bsc-eoc.org/birdmon/cmmn/datasets.jsp), managed by Birds Canada</w:t>
      </w:r>
      <w:r w:rsidR="00F27CBF">
        <w:rPr>
          <w:rFonts w:cstheme="minorHAnsi"/>
        </w:rPr>
        <w:t xml:space="preserve">. </w:t>
      </w:r>
      <w:r w:rsidRPr="00925CBA">
        <w:rPr>
          <w:rFonts w:cstheme="minorHAnsi"/>
        </w:rPr>
        <w:t>US migration counts are available upon request from individual migration monitoring stations</w:t>
      </w:r>
      <w:r w:rsidR="00F27CBF">
        <w:rPr>
          <w:rFonts w:cstheme="minorHAnsi"/>
        </w:rPr>
        <w:t xml:space="preserve">. </w:t>
      </w:r>
      <w:r w:rsidR="00E45761" w:rsidRPr="00925CBA">
        <w:rPr>
          <w:rFonts w:cstheme="minorHAnsi"/>
        </w:rPr>
        <w:t xml:space="preserve">All </w:t>
      </w:r>
      <w:r w:rsidRPr="00925CBA">
        <w:rPr>
          <w:rFonts w:cstheme="minorHAnsi"/>
        </w:rPr>
        <w:t xml:space="preserve">isotope data, code, and Bayesian posterior samples </w:t>
      </w:r>
      <w:r w:rsidR="00E45761" w:rsidRPr="00925CBA">
        <w:rPr>
          <w:rFonts w:cstheme="minorHAnsi"/>
        </w:rPr>
        <w:t>associated with these analyses will be archived in Dryad Digital Repository upon acceptance of this manuscript.</w:t>
      </w:r>
    </w:p>
    <w:p w14:paraId="57FDC578" w14:textId="77777777" w:rsidR="005E2BEE" w:rsidRPr="00925CBA" w:rsidRDefault="005E2BEE" w:rsidP="004F6556">
      <w:pPr>
        <w:spacing w:before="120" w:after="120" w:line="360" w:lineRule="auto"/>
        <w:ind w:firstLine="720"/>
        <w:rPr>
          <w:rFonts w:cstheme="minorHAnsi"/>
        </w:rPr>
      </w:pPr>
    </w:p>
    <w:p w14:paraId="3B3462F7" w14:textId="3D8A8ABC" w:rsidR="005E2BEE" w:rsidRPr="00925CBA" w:rsidRDefault="005E2BEE" w:rsidP="004F6556">
      <w:pPr>
        <w:spacing w:before="120" w:after="120" w:line="360" w:lineRule="auto"/>
        <w:rPr>
          <w:rFonts w:cstheme="minorHAnsi"/>
          <w:b/>
        </w:rPr>
      </w:pPr>
      <w:r w:rsidRPr="00925CBA">
        <w:rPr>
          <w:rFonts w:cstheme="minorHAnsi"/>
          <w:b/>
        </w:rPr>
        <w:t>Conflict of Interest</w:t>
      </w:r>
    </w:p>
    <w:p w14:paraId="63C5747F" w14:textId="555D876E" w:rsidR="005E2BEE"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The authors declare they have no conflict of interest. </w:t>
      </w:r>
    </w:p>
    <w:p w14:paraId="00215A10" w14:textId="77777777" w:rsidR="005E2BEE" w:rsidRPr="00925CBA" w:rsidRDefault="005E2BEE" w:rsidP="004F6556">
      <w:pPr>
        <w:widowControl w:val="0"/>
        <w:autoSpaceDE w:val="0"/>
        <w:autoSpaceDN w:val="0"/>
        <w:adjustRightInd w:val="0"/>
        <w:spacing w:before="120" w:after="120" w:line="360" w:lineRule="auto"/>
        <w:rPr>
          <w:rFonts w:cstheme="minorHAnsi"/>
        </w:rPr>
      </w:pPr>
    </w:p>
    <w:p w14:paraId="2E97508D" w14:textId="77777777" w:rsidR="005E2BEE" w:rsidRPr="00925CBA" w:rsidRDefault="005E2BEE" w:rsidP="004F6556">
      <w:pPr>
        <w:widowControl w:val="0"/>
        <w:autoSpaceDE w:val="0"/>
        <w:autoSpaceDN w:val="0"/>
        <w:adjustRightInd w:val="0"/>
        <w:spacing w:before="120" w:after="120" w:line="360" w:lineRule="auto"/>
        <w:rPr>
          <w:rFonts w:cstheme="minorHAnsi"/>
          <w:b/>
        </w:rPr>
      </w:pPr>
      <w:r w:rsidRPr="00925CBA">
        <w:rPr>
          <w:rFonts w:cstheme="minorHAnsi"/>
          <w:b/>
        </w:rPr>
        <w:t>Compliance with Ethical Standards</w:t>
      </w:r>
    </w:p>
    <w:p w14:paraId="164CAFA0" w14:textId="027D9D6B" w:rsidR="00494703"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 The authors declare that they have complied with ethical standards. </w:t>
      </w:r>
      <w:bookmarkStart w:id="25" w:name="_ENREF_1"/>
      <w:r w:rsidR="00494703" w:rsidRPr="00925CBA">
        <w:rPr>
          <w:rFonts w:cstheme="minorHAnsi"/>
          <w:b/>
          <w:noProof/>
        </w:rPr>
        <w:br w:type="page"/>
      </w:r>
    </w:p>
    <w:p w14:paraId="59E6C02C" w14:textId="2A6F98FB" w:rsidR="009968B3" w:rsidRPr="00925CBA" w:rsidRDefault="009968B3" w:rsidP="005466F4">
      <w:pPr>
        <w:spacing w:after="0"/>
        <w:rPr>
          <w:rFonts w:cstheme="minorHAnsi"/>
          <w:b/>
          <w:noProof/>
        </w:rPr>
      </w:pPr>
      <w:r w:rsidRPr="00925CBA">
        <w:rPr>
          <w:rFonts w:cstheme="minorHAnsi"/>
          <w:b/>
          <w:noProof/>
        </w:rPr>
        <w:lastRenderedPageBreak/>
        <w:t>References</w:t>
      </w:r>
    </w:p>
    <w:bookmarkEnd w:id="25"/>
    <w:p w14:paraId="6F4B2C27" w14:textId="77777777" w:rsidR="00E63A5E" w:rsidRPr="00E63A5E" w:rsidRDefault="00E63A5E" w:rsidP="00E63A5E">
      <w:pPr>
        <w:pStyle w:val="Bibliography"/>
        <w:rPr>
          <w:rFonts w:ascii="Calibri" w:hAnsi="Calibri" w:cs="Calibri"/>
        </w:rPr>
      </w:pPr>
      <w:r w:rsidRPr="00E63A5E">
        <w:rPr>
          <w:rFonts w:ascii="Calibri" w:hAnsi="Calibri" w:cs="Calibri"/>
        </w:rPr>
        <w:t xml:space="preserve">Amburgey, Staci M., David A. W. Miller, Evan H. Campbell Grant, Tracy A. G. Rittenhouse, Michael F. Benard, Jonathan L. Richardson, Mark C. Urban, et al. 2018. “Range Position and Climate Sensitivity: The Structure of among-Population Demographic Responses to Climatic Variation.” </w:t>
      </w:r>
      <w:r w:rsidRPr="00E63A5E">
        <w:rPr>
          <w:rFonts w:ascii="Calibri" w:hAnsi="Calibri" w:cs="Calibri"/>
          <w:i/>
          <w:iCs/>
        </w:rPr>
        <w:t>Global Change Biology</w:t>
      </w:r>
      <w:r w:rsidRPr="00E63A5E">
        <w:rPr>
          <w:rFonts w:ascii="Calibri" w:hAnsi="Calibri" w:cs="Calibri"/>
        </w:rPr>
        <w:t xml:space="preserve"> 24: 439–54. https://doi.org/10.1111/gcb.13817.</w:t>
      </w:r>
    </w:p>
    <w:p w14:paraId="31E9BFC4" w14:textId="77777777" w:rsidR="00E63A5E" w:rsidRPr="00E63A5E" w:rsidRDefault="00E63A5E" w:rsidP="00E63A5E">
      <w:pPr>
        <w:pStyle w:val="Bibliography"/>
        <w:rPr>
          <w:rFonts w:ascii="Calibri" w:hAnsi="Calibri" w:cs="Calibri"/>
        </w:rPr>
      </w:pPr>
      <w:r w:rsidRPr="00E63A5E">
        <w:rPr>
          <w:rFonts w:ascii="Calibri" w:hAnsi="Calibri" w:cs="Calibri"/>
        </w:rPr>
        <w:t>Birds Canada. 2020. “</w:t>
      </w:r>
      <w:proofErr w:type="spellStart"/>
      <w:r w:rsidRPr="00E63A5E">
        <w:rPr>
          <w:rFonts w:ascii="Calibri" w:hAnsi="Calibri" w:cs="Calibri"/>
        </w:rPr>
        <w:t>NatureCounts</w:t>
      </w:r>
      <w:proofErr w:type="spellEnd"/>
      <w:r w:rsidRPr="00E63A5E">
        <w:rPr>
          <w:rFonts w:ascii="Calibri" w:hAnsi="Calibri" w:cs="Calibri"/>
        </w:rPr>
        <w:t xml:space="preserve"> - Canadian Migration Monitoring Network.” 2020. https://www.birdscanada.org/birdmon/cmmn/popindices.jsp?what=trendmaps.</w:t>
      </w:r>
    </w:p>
    <w:p w14:paraId="6F6E95BF" w14:textId="77777777" w:rsidR="00E63A5E" w:rsidRPr="00E63A5E" w:rsidRDefault="00E63A5E" w:rsidP="00E63A5E">
      <w:pPr>
        <w:pStyle w:val="Bibliography"/>
        <w:rPr>
          <w:rFonts w:ascii="Calibri" w:hAnsi="Calibri" w:cs="Calibri"/>
        </w:rPr>
      </w:pPr>
      <w:r w:rsidRPr="00E63A5E">
        <w:rPr>
          <w:rFonts w:ascii="Calibri" w:hAnsi="Calibri" w:cs="Calibri"/>
        </w:rPr>
        <w:t>Boreal Avian Modeling Project. 2020. “New Canada-Wide Land Bird Density Estimates (Version 4.0).” The Boreal Avian Modelling Project. 2020. https://borealbirds.ualberta.ca/maps-data/data-products-2/new-canada-wide-land-bird-density-estimates-version-4/.</w:t>
      </w:r>
    </w:p>
    <w:p w14:paraId="0073AE89" w14:textId="77777777" w:rsidR="00E63A5E" w:rsidRPr="00E63A5E" w:rsidRDefault="00E63A5E" w:rsidP="00E63A5E">
      <w:pPr>
        <w:pStyle w:val="Bibliography"/>
        <w:rPr>
          <w:rFonts w:ascii="Calibri" w:hAnsi="Calibri" w:cs="Calibri"/>
        </w:rPr>
      </w:pPr>
      <w:r w:rsidRPr="00E63A5E">
        <w:rPr>
          <w:rFonts w:ascii="Calibri" w:hAnsi="Calibri" w:cs="Calibri"/>
        </w:rPr>
        <w:t xml:space="preserve">Che-Castaldo, Christian, Stephanie </w:t>
      </w:r>
      <w:proofErr w:type="spellStart"/>
      <w:r w:rsidRPr="00E63A5E">
        <w:rPr>
          <w:rFonts w:ascii="Calibri" w:hAnsi="Calibri" w:cs="Calibri"/>
        </w:rPr>
        <w:t>Jenouvrier</w:t>
      </w:r>
      <w:proofErr w:type="spellEnd"/>
      <w:r w:rsidRPr="00E63A5E">
        <w:rPr>
          <w:rFonts w:ascii="Calibri" w:hAnsi="Calibri" w:cs="Calibri"/>
        </w:rPr>
        <w:t xml:space="preserve">, Casey </w:t>
      </w:r>
      <w:proofErr w:type="spellStart"/>
      <w:r w:rsidRPr="00E63A5E">
        <w:rPr>
          <w:rFonts w:ascii="Calibri" w:hAnsi="Calibri" w:cs="Calibri"/>
        </w:rPr>
        <w:t>Youngflesh</w:t>
      </w:r>
      <w:proofErr w:type="spellEnd"/>
      <w:r w:rsidRPr="00E63A5E">
        <w:rPr>
          <w:rFonts w:ascii="Calibri" w:hAnsi="Calibri" w:cs="Calibri"/>
        </w:rPr>
        <w:t xml:space="preserve">, Kevin T. Shoemaker, Grant Humphries, Philip McDowall, Laura Landrum, Marika M. Holland, Yun Li, and </w:t>
      </w:r>
      <w:proofErr w:type="spellStart"/>
      <w:r w:rsidRPr="00E63A5E">
        <w:rPr>
          <w:rFonts w:ascii="Calibri" w:hAnsi="Calibri" w:cs="Calibri"/>
        </w:rPr>
        <w:t>Rubao</w:t>
      </w:r>
      <w:proofErr w:type="spellEnd"/>
      <w:r w:rsidRPr="00E63A5E">
        <w:rPr>
          <w:rFonts w:ascii="Calibri" w:hAnsi="Calibri" w:cs="Calibri"/>
        </w:rPr>
        <w:t xml:space="preserve"> Ji. 2017. “Pan-Antarctic Analysis Aggregating Spatial Estimates of Adélie Penguin Abundance Reveals Robust Dynamics despite Stochastic Noise.” </w:t>
      </w:r>
      <w:r w:rsidRPr="00E63A5E">
        <w:rPr>
          <w:rFonts w:ascii="Calibri" w:hAnsi="Calibri" w:cs="Calibri"/>
          <w:i/>
          <w:iCs/>
        </w:rPr>
        <w:t>Nature Communications</w:t>
      </w:r>
      <w:r w:rsidRPr="00E63A5E">
        <w:rPr>
          <w:rFonts w:ascii="Calibri" w:hAnsi="Calibri" w:cs="Calibri"/>
        </w:rPr>
        <w:t xml:space="preserve"> 8: 832. https://doi.org/10.1038/s41467-017-00890-0.</w:t>
      </w:r>
    </w:p>
    <w:p w14:paraId="70FB71D8" w14:textId="77777777" w:rsidR="00E63A5E" w:rsidRPr="00E63A5E" w:rsidRDefault="00E63A5E" w:rsidP="00E63A5E">
      <w:pPr>
        <w:pStyle w:val="Bibliography"/>
        <w:rPr>
          <w:rFonts w:ascii="Calibri" w:hAnsi="Calibri" w:cs="Calibri"/>
        </w:rPr>
      </w:pPr>
      <w:r w:rsidRPr="00E63A5E">
        <w:rPr>
          <w:rFonts w:ascii="Calibri" w:hAnsi="Calibri" w:cs="Calibri"/>
        </w:rPr>
        <w:t xml:space="preserve">Confer, John L., Rebecca E. Serrell, Mark Hager, and Eleanor Lahr. 2008. “Field Tests of the Rosenberg-Blancher Method for Converting Point Counts to Abundance Estimates.” </w:t>
      </w:r>
      <w:r w:rsidRPr="00E63A5E">
        <w:rPr>
          <w:rFonts w:ascii="Calibri" w:hAnsi="Calibri" w:cs="Calibri"/>
          <w:i/>
          <w:iCs/>
        </w:rPr>
        <w:t>The Auk</w:t>
      </w:r>
      <w:r w:rsidRPr="00E63A5E">
        <w:rPr>
          <w:rFonts w:ascii="Calibri" w:hAnsi="Calibri" w:cs="Calibri"/>
        </w:rPr>
        <w:t xml:space="preserve"> 125 (4): 932–38.</w:t>
      </w:r>
    </w:p>
    <w:p w14:paraId="794B4E86" w14:textId="77777777" w:rsidR="00E63A5E" w:rsidRPr="00E63A5E" w:rsidRDefault="00E63A5E" w:rsidP="00E63A5E">
      <w:pPr>
        <w:pStyle w:val="Bibliography"/>
        <w:rPr>
          <w:rFonts w:ascii="Calibri" w:hAnsi="Calibri" w:cs="Calibri"/>
        </w:rPr>
      </w:pPr>
      <w:r w:rsidRPr="00E63A5E">
        <w:rPr>
          <w:rFonts w:ascii="Calibri" w:hAnsi="Calibri" w:cs="Calibri"/>
        </w:rPr>
        <w:t xml:space="preserve">Covino, Kristen, Sara Morris, Mark </w:t>
      </w:r>
      <w:proofErr w:type="spellStart"/>
      <w:r w:rsidRPr="00E63A5E">
        <w:rPr>
          <w:rFonts w:ascii="Calibri" w:hAnsi="Calibri" w:cs="Calibri"/>
        </w:rPr>
        <w:t>Shieldcastle</w:t>
      </w:r>
      <w:proofErr w:type="spellEnd"/>
      <w:r w:rsidRPr="00E63A5E">
        <w:rPr>
          <w:rFonts w:ascii="Calibri" w:hAnsi="Calibri" w:cs="Calibri"/>
        </w:rPr>
        <w:t xml:space="preserve">, and Philip Taylor. 2020. “Spring Migration of Blackpoll Warblers across North America.” </w:t>
      </w:r>
      <w:r w:rsidRPr="00E63A5E">
        <w:rPr>
          <w:rFonts w:ascii="Calibri" w:hAnsi="Calibri" w:cs="Calibri"/>
          <w:i/>
          <w:iCs/>
        </w:rPr>
        <w:t>Avian Conservation and Ecology</w:t>
      </w:r>
      <w:r w:rsidRPr="00E63A5E">
        <w:rPr>
          <w:rFonts w:ascii="Calibri" w:hAnsi="Calibri" w:cs="Calibri"/>
        </w:rPr>
        <w:t xml:space="preserve"> 15 (1).</w:t>
      </w:r>
    </w:p>
    <w:p w14:paraId="59105500" w14:textId="77777777" w:rsidR="00E63A5E" w:rsidRPr="00E63A5E" w:rsidRDefault="00E63A5E" w:rsidP="00E63A5E">
      <w:pPr>
        <w:pStyle w:val="Bibliography"/>
        <w:rPr>
          <w:rFonts w:ascii="Calibri" w:hAnsi="Calibri" w:cs="Calibri"/>
        </w:rPr>
      </w:pPr>
      <w:r w:rsidRPr="00E63A5E">
        <w:rPr>
          <w:rFonts w:ascii="Calibri" w:hAnsi="Calibri" w:cs="Calibri"/>
        </w:rPr>
        <w:t>Crewe, Tara L., Jon D. McCracken, Philip D. Taylor, Denis Lepage, and Audrey E. Heagy. 2008. “The Canadian Migration Monitoring Network-</w:t>
      </w:r>
      <w:proofErr w:type="spellStart"/>
      <w:r w:rsidRPr="00E63A5E">
        <w:rPr>
          <w:rFonts w:ascii="Calibri" w:hAnsi="Calibri" w:cs="Calibri"/>
        </w:rPr>
        <w:t>Réseau</w:t>
      </w:r>
      <w:proofErr w:type="spellEnd"/>
      <w:r w:rsidRPr="00E63A5E">
        <w:rPr>
          <w:rFonts w:ascii="Calibri" w:hAnsi="Calibri" w:cs="Calibri"/>
        </w:rPr>
        <w:t xml:space="preserve"> Canadien de Surveillance Des Migrations: Ten-Year Report on Monitoring </w:t>
      </w:r>
      <w:proofErr w:type="spellStart"/>
      <w:r w:rsidRPr="00E63A5E">
        <w:rPr>
          <w:rFonts w:ascii="Calibri" w:hAnsi="Calibri" w:cs="Calibri"/>
        </w:rPr>
        <w:t>Landbird</w:t>
      </w:r>
      <w:proofErr w:type="spellEnd"/>
      <w:r w:rsidRPr="00E63A5E">
        <w:rPr>
          <w:rFonts w:ascii="Calibri" w:hAnsi="Calibri" w:cs="Calibri"/>
        </w:rPr>
        <w:t xml:space="preserve"> Population Change.” </w:t>
      </w:r>
      <w:r w:rsidRPr="00E63A5E">
        <w:rPr>
          <w:rFonts w:ascii="Calibri" w:hAnsi="Calibri" w:cs="Calibri"/>
          <w:i/>
          <w:iCs/>
        </w:rPr>
        <w:t>CMMN-RCSM Scientific Technical Report</w:t>
      </w:r>
      <w:r w:rsidRPr="00E63A5E">
        <w:rPr>
          <w:rFonts w:ascii="Calibri" w:hAnsi="Calibri" w:cs="Calibri"/>
        </w:rPr>
        <w:t xml:space="preserve"> 1.</w:t>
      </w:r>
    </w:p>
    <w:p w14:paraId="6299D79C" w14:textId="77777777" w:rsidR="00E63A5E" w:rsidRPr="00E63A5E" w:rsidRDefault="00E63A5E" w:rsidP="00E63A5E">
      <w:pPr>
        <w:pStyle w:val="Bibliography"/>
        <w:rPr>
          <w:rFonts w:ascii="Calibri" w:hAnsi="Calibri" w:cs="Calibri"/>
        </w:rPr>
      </w:pPr>
      <w:r w:rsidRPr="00E63A5E">
        <w:rPr>
          <w:rFonts w:ascii="Calibri" w:hAnsi="Calibri" w:cs="Calibri"/>
        </w:rPr>
        <w:t>Cumming, Steven G., E. Bayne, F. K. A. Schmiegelow, Trish Fontaine, S. J. Song, and K. Lefevre. 2010. “Toward Conservation of Canada’s Boreal Forest Avifauna: Design and Application of Ecological Models at Continental Extents.”</w:t>
      </w:r>
    </w:p>
    <w:p w14:paraId="42F16A1E"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Stuart A. Mackenzie, Amy EM Newman, Hilary A. Cooke, Laura M. Phillips, Nikole E. Freeman, Alex O. Sutton, Lila </w:t>
      </w:r>
      <w:proofErr w:type="spellStart"/>
      <w:r w:rsidRPr="00E63A5E">
        <w:rPr>
          <w:rFonts w:ascii="Calibri" w:hAnsi="Calibri" w:cs="Calibri"/>
        </w:rPr>
        <w:t>Tauzer</w:t>
      </w:r>
      <w:proofErr w:type="spellEnd"/>
      <w:r w:rsidRPr="00E63A5E">
        <w:rPr>
          <w:rFonts w:ascii="Calibri" w:hAnsi="Calibri" w:cs="Calibri"/>
        </w:rPr>
        <w:t xml:space="preserve">, and Carol McIntyre. 2019. “A Boreal Songbird’s 20,000 Km Migration across North America and the Atlantic Ocean.” </w:t>
      </w:r>
      <w:r w:rsidRPr="00E63A5E">
        <w:rPr>
          <w:rFonts w:ascii="Calibri" w:hAnsi="Calibri" w:cs="Calibri"/>
          <w:i/>
          <w:iCs/>
        </w:rPr>
        <w:t>Bulletin of the Ecological Society of America</w:t>
      </w:r>
      <w:r w:rsidRPr="00E63A5E">
        <w:rPr>
          <w:rFonts w:ascii="Calibri" w:hAnsi="Calibri" w:cs="Calibri"/>
        </w:rPr>
        <w:t xml:space="preserve"> 100 (3): 1–5.</w:t>
      </w:r>
    </w:p>
    <w:p w14:paraId="4280D0B2"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Christopher C. Rimmer, Peter P. Marra, Philip D. Taylor, Kent P. McFarland, Stuart A. Mackenzie, and D. Ryan Norris. 2015. “Transoceanic Migration by a 12 g Songbird.” </w:t>
      </w:r>
      <w:r w:rsidRPr="00E63A5E">
        <w:rPr>
          <w:rFonts w:ascii="Calibri" w:hAnsi="Calibri" w:cs="Calibri"/>
          <w:i/>
          <w:iCs/>
        </w:rPr>
        <w:t>Biology Letters</w:t>
      </w:r>
      <w:r w:rsidRPr="00E63A5E">
        <w:rPr>
          <w:rFonts w:ascii="Calibri" w:hAnsi="Calibri" w:cs="Calibri"/>
        </w:rPr>
        <w:t xml:space="preserve"> 11 (4): 20141045.</w:t>
      </w:r>
    </w:p>
    <w:p w14:paraId="62D327A9" w14:textId="77777777" w:rsidR="00E63A5E" w:rsidRPr="00E63A5E" w:rsidRDefault="00E63A5E" w:rsidP="00E63A5E">
      <w:pPr>
        <w:pStyle w:val="Bibliography"/>
        <w:rPr>
          <w:rFonts w:ascii="Calibri" w:hAnsi="Calibri" w:cs="Calibri"/>
        </w:rPr>
      </w:pPr>
      <w:r w:rsidRPr="00E63A5E">
        <w:rPr>
          <w:rFonts w:ascii="Calibri" w:hAnsi="Calibri" w:cs="Calibri"/>
        </w:rPr>
        <w:t xml:space="preserve">Dietze, Michael C., Andrew Fox, Lindsay M. Beck-Johnson, Julio L. Betancourt, Mevin B. Hooten, Catherine S. </w:t>
      </w:r>
      <w:proofErr w:type="spellStart"/>
      <w:r w:rsidRPr="00E63A5E">
        <w:rPr>
          <w:rFonts w:ascii="Calibri" w:hAnsi="Calibri" w:cs="Calibri"/>
        </w:rPr>
        <w:t>Jarnevich</w:t>
      </w:r>
      <w:proofErr w:type="spellEnd"/>
      <w:r w:rsidRPr="00E63A5E">
        <w:rPr>
          <w:rFonts w:ascii="Calibri" w:hAnsi="Calibri" w:cs="Calibri"/>
        </w:rPr>
        <w:t xml:space="preserve">, Timothy H. Keitt, Melissa A. Kenney, Christine M. Laney, and Laurel G. Larsen. 2018. “Iterative Near-Term Ecological Forecasting: Needs, Opportunities, and Challenges.” </w:t>
      </w:r>
      <w:r w:rsidRPr="00E63A5E">
        <w:rPr>
          <w:rFonts w:ascii="Calibri" w:hAnsi="Calibri" w:cs="Calibri"/>
          <w:i/>
          <w:iCs/>
        </w:rPr>
        <w:t>Proceedings of the National Academy of Sciences</w:t>
      </w:r>
      <w:r w:rsidRPr="00E63A5E">
        <w:rPr>
          <w:rFonts w:ascii="Calibri" w:hAnsi="Calibri" w:cs="Calibri"/>
        </w:rPr>
        <w:t xml:space="preserve"> 115: 1424–32. https://doi.org/10.1073/pnas.1710231115.</w:t>
      </w:r>
    </w:p>
    <w:p w14:paraId="59A566EB"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2005. “Counting Migrants to Monitor Bird Populations: State of the Art.” </w:t>
      </w:r>
      <w:r w:rsidRPr="00E63A5E">
        <w:rPr>
          <w:rFonts w:ascii="Calibri" w:hAnsi="Calibri" w:cs="Calibri"/>
          <w:i/>
          <w:iCs/>
        </w:rPr>
        <w:t>USDA Forest Service General Technical Report PSW-GTR-191</w:t>
      </w:r>
      <w:r w:rsidRPr="00E63A5E">
        <w:rPr>
          <w:rFonts w:ascii="Calibri" w:hAnsi="Calibri" w:cs="Calibri"/>
        </w:rPr>
        <w:t>, 712–17.</w:t>
      </w:r>
    </w:p>
    <w:p w14:paraId="396A2E1F"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B. L. Altman, J. Bart, C. J. Beardmore, H. Berlanga, P. J. Blancher, G. S. Butcher, D. W. Demarest, R. Dettmers, and W. C. Hunter. 2005. </w:t>
      </w:r>
      <w:r w:rsidRPr="00E63A5E">
        <w:rPr>
          <w:rFonts w:ascii="Calibri" w:hAnsi="Calibri" w:cs="Calibri"/>
          <w:i/>
          <w:iCs/>
        </w:rPr>
        <w:t xml:space="preserve">High Priority Needs for Range-Wide Monitoring of North American </w:t>
      </w:r>
      <w:proofErr w:type="spellStart"/>
      <w:r w:rsidRPr="00E63A5E">
        <w:rPr>
          <w:rFonts w:ascii="Calibri" w:hAnsi="Calibri" w:cs="Calibri"/>
          <w:i/>
          <w:iCs/>
        </w:rPr>
        <w:t>Landbirds</w:t>
      </w:r>
      <w:proofErr w:type="spellEnd"/>
      <w:r w:rsidRPr="00E63A5E">
        <w:rPr>
          <w:rFonts w:ascii="Calibri" w:hAnsi="Calibri" w:cs="Calibri"/>
        </w:rPr>
        <w:t>. Partners in Flight Technical Series 2. Partners in Flight.</w:t>
      </w:r>
    </w:p>
    <w:p w14:paraId="3978328E" w14:textId="77777777" w:rsidR="00E63A5E" w:rsidRPr="00E63A5E" w:rsidRDefault="00E63A5E" w:rsidP="00E63A5E">
      <w:pPr>
        <w:pStyle w:val="Bibliography"/>
        <w:rPr>
          <w:rFonts w:ascii="Calibri" w:hAnsi="Calibri" w:cs="Calibri"/>
        </w:rPr>
      </w:pPr>
      <w:r w:rsidRPr="00E63A5E">
        <w:rPr>
          <w:rFonts w:ascii="Calibri" w:hAnsi="Calibri" w:cs="Calibri"/>
        </w:rPr>
        <w:t>Edwards, Brandon PM, and Adam C. Smith. 2020. “</w:t>
      </w:r>
      <w:proofErr w:type="spellStart"/>
      <w:r w:rsidRPr="00E63A5E">
        <w:rPr>
          <w:rFonts w:ascii="Calibri" w:hAnsi="Calibri" w:cs="Calibri"/>
        </w:rPr>
        <w:t>BbsBayes</w:t>
      </w:r>
      <w:proofErr w:type="spellEnd"/>
      <w:r w:rsidRPr="00E63A5E">
        <w:rPr>
          <w:rFonts w:ascii="Calibri" w:hAnsi="Calibri" w:cs="Calibri"/>
        </w:rPr>
        <w:t xml:space="preserve">: An R Package for Hierarchical Bayesian Analysis of North American Breeding Bird Survey Data.” </w:t>
      </w:r>
      <w:proofErr w:type="spellStart"/>
      <w:r w:rsidRPr="00E63A5E">
        <w:rPr>
          <w:rFonts w:ascii="Calibri" w:hAnsi="Calibri" w:cs="Calibri"/>
          <w:i/>
          <w:iCs/>
        </w:rPr>
        <w:t>BioRxiv</w:t>
      </w:r>
      <w:proofErr w:type="spellEnd"/>
      <w:r w:rsidRPr="00E63A5E">
        <w:rPr>
          <w:rFonts w:ascii="Calibri" w:hAnsi="Calibri" w:cs="Calibri"/>
        </w:rPr>
        <w:t>.</w:t>
      </w:r>
    </w:p>
    <w:p w14:paraId="53383C83"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Environment and Climate Change Canada. 2019. “Blackpoll Warbler.” Status of Birds in Canada. 2019. https://wildlife-species.canada.ca/bird-status/oiseau-bird-eng.aspx?sY=2019&amp;sL=e&amp;sM=a&amp;sB=BLPW.</w:t>
      </w:r>
    </w:p>
    <w:p w14:paraId="2F766002" w14:textId="60BFA0C5" w:rsidR="00E63A5E" w:rsidRDefault="00E63A5E" w:rsidP="00E63A5E">
      <w:pPr>
        <w:pStyle w:val="Bibliography"/>
        <w:rPr>
          <w:rFonts w:ascii="Calibri" w:hAnsi="Calibri" w:cs="Calibri"/>
        </w:rPr>
      </w:pPr>
      <w:r w:rsidRPr="00E63A5E">
        <w:rPr>
          <w:rFonts w:ascii="Calibri" w:hAnsi="Calibri" w:cs="Calibri"/>
        </w:rPr>
        <w:t xml:space="preserve">Farmer, Christopher J., David JT Hussell, and David Mizrahi. 2007. “Detecting Population Trends in Migratory Birds of Prey.” </w:t>
      </w:r>
      <w:r w:rsidRPr="00E63A5E">
        <w:rPr>
          <w:rFonts w:ascii="Calibri" w:hAnsi="Calibri" w:cs="Calibri"/>
          <w:i/>
          <w:iCs/>
        </w:rPr>
        <w:t>The Auk</w:t>
      </w:r>
      <w:r w:rsidRPr="00E63A5E">
        <w:rPr>
          <w:rFonts w:ascii="Calibri" w:hAnsi="Calibri" w:cs="Calibri"/>
        </w:rPr>
        <w:t xml:space="preserve"> 124 (3): 1047–62.</w:t>
      </w:r>
    </w:p>
    <w:p w14:paraId="32879A75" w14:textId="77FCCFFA" w:rsidR="00AD697A" w:rsidRPr="00AD697A" w:rsidRDefault="00AD697A" w:rsidP="00AD697A">
      <w:pPr>
        <w:spacing w:after="0" w:line="240" w:lineRule="auto"/>
        <w:ind w:left="720" w:hanging="720"/>
        <w:rPr>
          <w:rFonts w:cstheme="minorHAnsi"/>
        </w:rPr>
      </w:pPr>
      <w:r w:rsidRPr="00AD697A">
        <w:rPr>
          <w:rFonts w:cstheme="minorHAnsi"/>
          <w:color w:val="333333"/>
          <w:shd w:val="clear" w:color="auto" w:fill="FFFFFF"/>
        </w:rPr>
        <w:t xml:space="preserve">Fink, D., T. Auer, A. Johnston, M. </w:t>
      </w:r>
      <w:proofErr w:type="spellStart"/>
      <w:r w:rsidRPr="00AD697A">
        <w:rPr>
          <w:rFonts w:cstheme="minorHAnsi"/>
          <w:color w:val="333333"/>
          <w:shd w:val="clear" w:color="auto" w:fill="FFFFFF"/>
        </w:rPr>
        <w:t>Strimas</w:t>
      </w:r>
      <w:proofErr w:type="spellEnd"/>
      <w:r w:rsidRPr="00AD697A">
        <w:rPr>
          <w:rFonts w:cstheme="minorHAnsi"/>
          <w:color w:val="333333"/>
          <w:shd w:val="clear" w:color="auto" w:fill="FFFFFF"/>
        </w:rPr>
        <w:t xml:space="preserve">-Mackey, S. Ligocki, O. Robinson, W. </w:t>
      </w:r>
      <w:proofErr w:type="spellStart"/>
      <w:r w:rsidRPr="00AD697A">
        <w:rPr>
          <w:rFonts w:cstheme="minorHAnsi"/>
          <w:color w:val="333333"/>
          <w:shd w:val="clear" w:color="auto" w:fill="FFFFFF"/>
        </w:rPr>
        <w:t>Hochachka</w:t>
      </w:r>
      <w:proofErr w:type="spellEnd"/>
      <w:r w:rsidRPr="00AD697A">
        <w:rPr>
          <w:rFonts w:cstheme="minorHAnsi"/>
          <w:color w:val="333333"/>
          <w:shd w:val="clear" w:color="auto" w:fill="FFFFFF"/>
        </w:rPr>
        <w:t xml:space="preserve">, L. </w:t>
      </w:r>
      <w:proofErr w:type="spellStart"/>
      <w:r w:rsidRPr="00AD697A">
        <w:rPr>
          <w:rFonts w:cstheme="minorHAnsi"/>
          <w:color w:val="333333"/>
          <w:shd w:val="clear" w:color="auto" w:fill="FFFFFF"/>
        </w:rPr>
        <w:t>Jaromczyk</w:t>
      </w:r>
      <w:proofErr w:type="spellEnd"/>
      <w:r w:rsidRPr="00AD697A">
        <w:rPr>
          <w:rFonts w:cstheme="minorHAnsi"/>
          <w:color w:val="333333"/>
          <w:shd w:val="clear" w:color="auto" w:fill="FFFFFF"/>
        </w:rPr>
        <w:t>, A. Rodewald, C. Wood, I. Davies, A. Spencer. 2022. eBird Status and Trends, Data Version: 2021; Released: 2022. Cornell Lab of Ornithology, Ithaca, New York. </w:t>
      </w:r>
      <w:hyperlink r:id="rId14" w:history="1">
        <w:r w:rsidRPr="00AD697A">
          <w:rPr>
            <w:rStyle w:val="Hyperlink"/>
            <w:rFonts w:cstheme="minorHAnsi"/>
            <w:color w:val="23527C"/>
            <w:shd w:val="clear" w:color="auto" w:fill="FFFFFF"/>
          </w:rPr>
          <w:t>https://doi.org/10.2173/ebirdst.2021</w:t>
        </w:r>
      </w:hyperlink>
    </w:p>
    <w:p w14:paraId="6B4DEE36" w14:textId="77777777" w:rsidR="00E63A5E" w:rsidRPr="00E63A5E" w:rsidRDefault="00E63A5E" w:rsidP="00E63A5E">
      <w:pPr>
        <w:pStyle w:val="Bibliography"/>
        <w:rPr>
          <w:rFonts w:ascii="Calibri" w:hAnsi="Calibri" w:cs="Calibri"/>
        </w:rPr>
      </w:pPr>
      <w:r w:rsidRPr="00E63A5E">
        <w:rPr>
          <w:rFonts w:ascii="Calibri" w:hAnsi="Calibri" w:cs="Calibri"/>
        </w:rPr>
        <w:t xml:space="preserve">Francis, C. M., and D. J. T. Hussell. 1998. “Changes in Numbers of Land Birds Counted in Migration at Long Point Bird Observatory, 1961-1997.” </w:t>
      </w:r>
      <w:r w:rsidRPr="00E63A5E">
        <w:rPr>
          <w:rFonts w:ascii="Calibri" w:hAnsi="Calibri" w:cs="Calibri"/>
          <w:i/>
          <w:iCs/>
        </w:rPr>
        <w:t>Bird Populations</w:t>
      </w:r>
      <w:r w:rsidRPr="00E63A5E">
        <w:rPr>
          <w:rFonts w:ascii="Calibri" w:hAnsi="Calibri" w:cs="Calibri"/>
        </w:rPr>
        <w:t xml:space="preserve"> 4: 37–66.</w:t>
      </w:r>
    </w:p>
    <w:p w14:paraId="27B88461" w14:textId="77777777" w:rsidR="00E63A5E" w:rsidRPr="00E63A5E" w:rsidRDefault="00E63A5E" w:rsidP="00E63A5E">
      <w:pPr>
        <w:pStyle w:val="Bibliography"/>
        <w:rPr>
          <w:rFonts w:ascii="Calibri" w:hAnsi="Calibri" w:cs="Calibri"/>
        </w:rPr>
      </w:pPr>
      <w:r w:rsidRPr="00E63A5E">
        <w:rPr>
          <w:rFonts w:ascii="Calibri" w:hAnsi="Calibri" w:cs="Calibri"/>
        </w:rPr>
        <w:t xml:space="preserve">Gómez, Camila, Keith A. Hobson, Nicholas J. Bayly, Kenneth V. Rosenberg, Andrea Morales-Rozo, Paula Cardozo, and Carlos Daniel Cadena. 2021. “Migratory Connectivity Then and Now: A Northward Shift in Breeding Origins of a Long-Distance Migratory Bird Wintering in the Tropics.” </w:t>
      </w:r>
      <w:r w:rsidRPr="00E63A5E">
        <w:rPr>
          <w:rFonts w:ascii="Calibri" w:hAnsi="Calibri" w:cs="Calibri"/>
          <w:i/>
          <w:iCs/>
        </w:rPr>
        <w:t>Proceedings of the Royal Society B</w:t>
      </w:r>
      <w:r w:rsidRPr="00E63A5E">
        <w:rPr>
          <w:rFonts w:ascii="Calibri" w:hAnsi="Calibri" w:cs="Calibri"/>
        </w:rPr>
        <w:t xml:space="preserve"> 288 (1948): 20210188.</w:t>
      </w:r>
    </w:p>
    <w:p w14:paraId="6CBB5354" w14:textId="77777777" w:rsidR="00E63A5E" w:rsidRDefault="00E63A5E" w:rsidP="00E63A5E">
      <w:pPr>
        <w:pStyle w:val="Bibliography"/>
        <w:rPr>
          <w:rFonts w:ascii="Calibri" w:hAnsi="Calibri" w:cs="Calibri"/>
        </w:rPr>
      </w:pPr>
      <w:r w:rsidRPr="00E63A5E">
        <w:rPr>
          <w:rFonts w:ascii="Calibri" w:hAnsi="Calibri" w:cs="Calibri"/>
        </w:rPr>
        <w:t xml:space="preserve">Hargreaves, Anna L., Karen E. Samis, and Christopher G. Eckert. 2014. “Are Species’ Range Limits Simply Niche Limits Writ Large? A Review of Transplant Experiments beyond the Range.” </w:t>
      </w:r>
      <w:r w:rsidRPr="00E63A5E">
        <w:rPr>
          <w:rFonts w:ascii="Calibri" w:hAnsi="Calibri" w:cs="Calibri"/>
          <w:i/>
          <w:iCs/>
        </w:rPr>
        <w:t>The American Naturalist</w:t>
      </w:r>
      <w:r w:rsidRPr="00E63A5E">
        <w:rPr>
          <w:rFonts w:ascii="Calibri" w:hAnsi="Calibri" w:cs="Calibri"/>
        </w:rPr>
        <w:t xml:space="preserve"> 183 (2): 157–73.</w:t>
      </w:r>
    </w:p>
    <w:p w14:paraId="2A4AD475" w14:textId="0FEAAD5F" w:rsidR="006E0DF7" w:rsidRPr="006E0DF7" w:rsidRDefault="006E0DF7" w:rsidP="006E0DF7">
      <w:r>
        <w:rPr>
          <w:rFonts w:ascii="Arial" w:hAnsi="Arial" w:cs="Arial"/>
          <w:color w:val="222222"/>
          <w:sz w:val="20"/>
          <w:szCs w:val="20"/>
          <w:shd w:val="clear" w:color="auto" w:fill="FFFFFF"/>
        </w:rPr>
        <w:t>Hobson, K. A. (2005). Stable isotopes and the determination of avian migratory connectivity and seasonal interactions. </w:t>
      </w:r>
      <w:r>
        <w:rPr>
          <w:rFonts w:ascii="Arial" w:hAnsi="Arial" w:cs="Arial"/>
          <w:i/>
          <w:iCs/>
          <w:color w:val="222222"/>
          <w:sz w:val="20"/>
          <w:szCs w:val="20"/>
          <w:shd w:val="clear" w:color="auto" w:fill="FFFFFF"/>
        </w:rPr>
        <w:t>The Auk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(4), 1037-1048.</w:t>
      </w:r>
    </w:p>
    <w:p w14:paraId="6978B267"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Steven L. Van </w:t>
      </w:r>
      <w:proofErr w:type="spellStart"/>
      <w:r w:rsidRPr="00E63A5E">
        <w:rPr>
          <w:rFonts w:ascii="Calibri" w:hAnsi="Calibri" w:cs="Calibri"/>
        </w:rPr>
        <w:t>Wilgenburg</w:t>
      </w:r>
      <w:proofErr w:type="spellEnd"/>
      <w:r w:rsidRPr="00E63A5E">
        <w:rPr>
          <w:rFonts w:ascii="Calibri" w:hAnsi="Calibri" w:cs="Calibri"/>
        </w:rPr>
        <w:t xml:space="preserve">, Erica Dunn, David Hussell, Philip Taylor, and Douglas Collister. 2015. “Predicting Origins of Passerines Migrating through Canadian Migration Monitoring Stations Using Stable-Hydrogen Isotope Analyses of Feathers: A New Tool for Bird Conservation.” </w:t>
      </w:r>
      <w:r w:rsidRPr="00E63A5E">
        <w:rPr>
          <w:rFonts w:ascii="Calibri" w:hAnsi="Calibri" w:cs="Calibri"/>
          <w:i/>
          <w:iCs/>
        </w:rPr>
        <w:t>Avian Conservation and Ecology</w:t>
      </w:r>
      <w:r w:rsidRPr="00E63A5E">
        <w:rPr>
          <w:rFonts w:ascii="Calibri" w:hAnsi="Calibri" w:cs="Calibri"/>
        </w:rPr>
        <w:t xml:space="preserve"> 10 (1).</w:t>
      </w:r>
    </w:p>
    <w:p w14:paraId="5661010B"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Amy Wilson, Steven L. Van </w:t>
      </w:r>
      <w:proofErr w:type="spellStart"/>
      <w:r w:rsidRPr="00E63A5E">
        <w:rPr>
          <w:rFonts w:ascii="Calibri" w:hAnsi="Calibri" w:cs="Calibri"/>
        </w:rPr>
        <w:t>Wilgenburg</w:t>
      </w:r>
      <w:proofErr w:type="spellEnd"/>
      <w:r w:rsidRPr="00E63A5E">
        <w:rPr>
          <w:rFonts w:ascii="Calibri" w:hAnsi="Calibri" w:cs="Calibri"/>
        </w:rPr>
        <w:t xml:space="preserve">, and Erin Bayne. 2013. “An Estimate of Nest Loss in Canada Due to Industrial Forestry Operations.” </w:t>
      </w:r>
      <w:r w:rsidRPr="00E63A5E">
        <w:rPr>
          <w:rFonts w:ascii="Calibri" w:hAnsi="Calibri" w:cs="Calibri"/>
          <w:i/>
          <w:iCs/>
        </w:rPr>
        <w:t>Avian Conservation and Ecology</w:t>
      </w:r>
      <w:r w:rsidRPr="00E63A5E">
        <w:rPr>
          <w:rFonts w:ascii="Calibri" w:hAnsi="Calibri" w:cs="Calibri"/>
        </w:rPr>
        <w:t xml:space="preserve"> 8 (2).</w:t>
      </w:r>
    </w:p>
    <w:p w14:paraId="6271E4DA" w14:textId="77777777" w:rsidR="00E63A5E" w:rsidRPr="00E63A5E" w:rsidRDefault="00E63A5E" w:rsidP="00E63A5E">
      <w:pPr>
        <w:pStyle w:val="Bibliography"/>
        <w:rPr>
          <w:rFonts w:ascii="Calibri" w:hAnsi="Calibri" w:cs="Calibri"/>
        </w:rPr>
      </w:pPr>
      <w:r w:rsidRPr="00E63A5E">
        <w:rPr>
          <w:rFonts w:ascii="Calibri" w:hAnsi="Calibri" w:cs="Calibri"/>
        </w:rPr>
        <w:t xml:space="preserve">Holberton, Rebecca L., Steven L. Van </w:t>
      </w:r>
      <w:proofErr w:type="spellStart"/>
      <w:r w:rsidRPr="00E63A5E">
        <w:rPr>
          <w:rFonts w:ascii="Calibri" w:hAnsi="Calibri" w:cs="Calibri"/>
        </w:rPr>
        <w:t>Wilgenburg</w:t>
      </w:r>
      <w:proofErr w:type="spellEnd"/>
      <w:r w:rsidRPr="00E63A5E">
        <w:rPr>
          <w:rFonts w:ascii="Calibri" w:hAnsi="Calibri" w:cs="Calibri"/>
        </w:rPr>
        <w:t xml:space="preserve">, Adrienne J. </w:t>
      </w:r>
      <w:proofErr w:type="spellStart"/>
      <w:r w:rsidRPr="00E63A5E">
        <w:rPr>
          <w:rFonts w:ascii="Calibri" w:hAnsi="Calibri" w:cs="Calibri"/>
        </w:rPr>
        <w:t>Leppold</w:t>
      </w:r>
      <w:proofErr w:type="spellEnd"/>
      <w:r w:rsidRPr="00E63A5E">
        <w:rPr>
          <w:rFonts w:ascii="Calibri" w:hAnsi="Calibri" w:cs="Calibri"/>
        </w:rPr>
        <w:t xml:space="preserve">, and Keith A. Hobson. 2015. “Isotopic (Δ2Hf) Evidence of ‘Loop Migration’ and Use of the Gulf of Maine Flyway by Both Western and Eastern Breeding Populations of Blackpoll Warblers.” </w:t>
      </w:r>
      <w:r w:rsidRPr="00E63A5E">
        <w:rPr>
          <w:rFonts w:ascii="Calibri" w:hAnsi="Calibri" w:cs="Calibri"/>
          <w:i/>
          <w:iCs/>
        </w:rPr>
        <w:t>Journal of Field Ornithology</w:t>
      </w:r>
      <w:r w:rsidRPr="00E63A5E">
        <w:rPr>
          <w:rFonts w:ascii="Calibri" w:hAnsi="Calibri" w:cs="Calibri"/>
        </w:rPr>
        <w:t xml:space="preserve"> 86 (3): 213–28.</w:t>
      </w:r>
    </w:p>
    <w:p w14:paraId="46656193" w14:textId="77777777" w:rsidR="00E63A5E" w:rsidRPr="00E63A5E" w:rsidRDefault="00E63A5E" w:rsidP="00E63A5E">
      <w:pPr>
        <w:pStyle w:val="Bibliography"/>
        <w:rPr>
          <w:rFonts w:ascii="Calibri" w:hAnsi="Calibri" w:cs="Calibri"/>
        </w:rPr>
      </w:pPr>
      <w:r w:rsidRPr="00E63A5E">
        <w:rPr>
          <w:rFonts w:ascii="Calibri" w:hAnsi="Calibri" w:cs="Calibri"/>
        </w:rPr>
        <w:t xml:space="preserve">Hooten, Mevin B., and N. Thompson Hobbs. 2015. “A Guide to Bayesian Model Selection for Ecologists.” </w:t>
      </w:r>
      <w:r w:rsidRPr="00E63A5E">
        <w:rPr>
          <w:rFonts w:ascii="Calibri" w:hAnsi="Calibri" w:cs="Calibri"/>
          <w:i/>
          <w:iCs/>
        </w:rPr>
        <w:t>Ecological Monographs</w:t>
      </w:r>
      <w:r w:rsidRPr="00E63A5E">
        <w:rPr>
          <w:rFonts w:ascii="Calibri" w:hAnsi="Calibri" w:cs="Calibri"/>
        </w:rPr>
        <w:t xml:space="preserve"> 85 (1): 3–28.</w:t>
      </w:r>
    </w:p>
    <w:p w14:paraId="3A5D3133" w14:textId="77777777" w:rsidR="00E63A5E" w:rsidRPr="00E63A5E" w:rsidRDefault="00E63A5E" w:rsidP="00E63A5E">
      <w:pPr>
        <w:pStyle w:val="Bibliography"/>
        <w:rPr>
          <w:rFonts w:ascii="Calibri" w:hAnsi="Calibri" w:cs="Calibri"/>
        </w:rPr>
      </w:pPr>
      <w:r w:rsidRPr="00E63A5E">
        <w:rPr>
          <w:rFonts w:ascii="Calibri" w:hAnsi="Calibri" w:cs="Calibri"/>
        </w:rPr>
        <w:t xml:space="preserve">Iles, David T., Heather Lynch, </w:t>
      </w:r>
      <w:proofErr w:type="spellStart"/>
      <w:r w:rsidRPr="00E63A5E">
        <w:rPr>
          <w:rFonts w:ascii="Calibri" w:hAnsi="Calibri" w:cs="Calibri"/>
        </w:rPr>
        <w:t>Rubao</w:t>
      </w:r>
      <w:proofErr w:type="spellEnd"/>
      <w:r w:rsidRPr="00E63A5E">
        <w:rPr>
          <w:rFonts w:ascii="Calibri" w:hAnsi="Calibri" w:cs="Calibri"/>
        </w:rPr>
        <w:t xml:space="preserve"> Ji, Christophe </w:t>
      </w:r>
      <w:proofErr w:type="spellStart"/>
      <w:r w:rsidRPr="00E63A5E">
        <w:rPr>
          <w:rFonts w:ascii="Calibri" w:hAnsi="Calibri" w:cs="Calibri"/>
        </w:rPr>
        <w:t>Barbraud</w:t>
      </w:r>
      <w:proofErr w:type="spellEnd"/>
      <w:r w:rsidRPr="00E63A5E">
        <w:rPr>
          <w:rFonts w:ascii="Calibri" w:hAnsi="Calibri" w:cs="Calibri"/>
        </w:rPr>
        <w:t xml:space="preserve">, Karine Delord, and Stephanie Jenouvrier. 2020. “Sea Ice Predicts Long‐term Trends in Adélie Penguin Population Growth, but Not Annual Fluctuations: Results from a Range‐wide Multiscale Analysis.” </w:t>
      </w:r>
      <w:r w:rsidRPr="00E63A5E">
        <w:rPr>
          <w:rFonts w:ascii="Calibri" w:hAnsi="Calibri" w:cs="Calibri"/>
          <w:i/>
          <w:iCs/>
        </w:rPr>
        <w:t>Global Change Biology</w:t>
      </w:r>
      <w:r w:rsidRPr="00E63A5E">
        <w:rPr>
          <w:rFonts w:ascii="Calibri" w:hAnsi="Calibri" w:cs="Calibri"/>
        </w:rPr>
        <w:t xml:space="preserve"> 26 (7): 3788–98.</w:t>
      </w:r>
    </w:p>
    <w:p w14:paraId="2435417A" w14:textId="77777777" w:rsidR="00E63A5E" w:rsidRPr="00E63A5E" w:rsidRDefault="00E63A5E" w:rsidP="00E63A5E">
      <w:pPr>
        <w:pStyle w:val="Bibliography"/>
        <w:rPr>
          <w:rFonts w:ascii="Calibri" w:hAnsi="Calibri" w:cs="Calibri"/>
        </w:rPr>
      </w:pPr>
      <w:r w:rsidRPr="00E63A5E">
        <w:rPr>
          <w:rFonts w:ascii="Calibri" w:hAnsi="Calibri" w:cs="Calibri"/>
        </w:rPr>
        <w:t xml:space="preserve">Kamm, Matthew D., Trevor L. Lloyd-Evans, Maina </w:t>
      </w:r>
      <w:proofErr w:type="spellStart"/>
      <w:r w:rsidRPr="00E63A5E">
        <w:rPr>
          <w:rFonts w:ascii="Calibri" w:hAnsi="Calibri" w:cs="Calibri"/>
        </w:rPr>
        <w:t>Handmaker</w:t>
      </w:r>
      <w:proofErr w:type="spellEnd"/>
      <w:r w:rsidRPr="00E63A5E">
        <w:rPr>
          <w:rFonts w:ascii="Calibri" w:hAnsi="Calibri" w:cs="Calibri"/>
        </w:rPr>
        <w:t xml:space="preserve">, and J. Michael Reed. 2019. “A Half-Century of Changes in Migratory </w:t>
      </w:r>
      <w:proofErr w:type="spellStart"/>
      <w:r w:rsidRPr="00E63A5E">
        <w:rPr>
          <w:rFonts w:ascii="Calibri" w:hAnsi="Calibri" w:cs="Calibri"/>
        </w:rPr>
        <w:t>Landbird</w:t>
      </w:r>
      <w:proofErr w:type="spellEnd"/>
      <w:r w:rsidRPr="00E63A5E">
        <w:rPr>
          <w:rFonts w:ascii="Calibri" w:hAnsi="Calibri" w:cs="Calibri"/>
        </w:rPr>
        <w:t xml:space="preserve"> Numbers along Coastal Massachusetts.”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14 (9): e0222232.</w:t>
      </w:r>
    </w:p>
    <w:p w14:paraId="2A1DB7E5" w14:textId="77777777" w:rsidR="00E63A5E" w:rsidRPr="00E63A5E" w:rsidRDefault="00E63A5E" w:rsidP="00E63A5E">
      <w:pPr>
        <w:pStyle w:val="Bibliography"/>
        <w:rPr>
          <w:rFonts w:ascii="Calibri" w:hAnsi="Calibri" w:cs="Calibri"/>
        </w:rPr>
      </w:pPr>
      <w:r w:rsidRPr="00E63A5E">
        <w:rPr>
          <w:rFonts w:ascii="Calibri" w:hAnsi="Calibri" w:cs="Calibri"/>
        </w:rPr>
        <w:t xml:space="preserve">Kleinhesselink, Andrew R, and Peter B Adler. 2018. “The Response of Big Sagebrush (Artemisia Tridentata) to Interannual Climate Variation Changes across Its Range.” </w:t>
      </w:r>
      <w:r w:rsidRPr="00E63A5E">
        <w:rPr>
          <w:rFonts w:ascii="Calibri" w:hAnsi="Calibri" w:cs="Calibri"/>
          <w:i/>
          <w:iCs/>
        </w:rPr>
        <w:t>Ecology</w:t>
      </w:r>
      <w:r w:rsidRPr="00E63A5E">
        <w:rPr>
          <w:rFonts w:ascii="Calibri" w:hAnsi="Calibri" w:cs="Calibri"/>
        </w:rPr>
        <w:t xml:space="preserve"> 99: 1139–49. https://doi.org/10.1002/ecy.2191.</w:t>
      </w:r>
    </w:p>
    <w:p w14:paraId="5124861C" w14:textId="77777777" w:rsidR="00E63A5E" w:rsidRPr="00E63A5E" w:rsidRDefault="00E63A5E" w:rsidP="00E63A5E">
      <w:pPr>
        <w:pStyle w:val="Bibliography"/>
        <w:rPr>
          <w:rFonts w:ascii="Calibri" w:hAnsi="Calibri" w:cs="Calibri"/>
        </w:rPr>
      </w:pPr>
      <w:r w:rsidRPr="00E63A5E">
        <w:rPr>
          <w:rFonts w:ascii="Calibri" w:hAnsi="Calibri" w:cs="Calibri"/>
        </w:rPr>
        <w:t xml:space="preserve">Koons, David N., David T. Iles, Michael Schaub, and Hal Caswell. 2016. “A Life‐history Perspective on the Demographic Drivers of Structured Population Dynamics in Changing Environments.” </w:t>
      </w:r>
      <w:r w:rsidRPr="00E63A5E">
        <w:rPr>
          <w:rFonts w:ascii="Calibri" w:hAnsi="Calibri" w:cs="Calibri"/>
          <w:i/>
          <w:iCs/>
        </w:rPr>
        <w:t>Ecology Letters</w:t>
      </w:r>
      <w:r w:rsidRPr="00E63A5E">
        <w:rPr>
          <w:rFonts w:ascii="Calibri" w:hAnsi="Calibri" w:cs="Calibri"/>
        </w:rPr>
        <w:t xml:space="preserve"> 19: 1023–31. https://doi.org/10.1111/ele.12628.</w:t>
      </w:r>
    </w:p>
    <w:p w14:paraId="0139C9AD"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Link, William A., John R. Sauer, and Daniel K. Niven. 2017. “Model Selection for the North American Breeding Bird Survey: A Comparison of Methods.” </w:t>
      </w:r>
      <w:r w:rsidRPr="00E63A5E">
        <w:rPr>
          <w:rFonts w:ascii="Calibri" w:hAnsi="Calibri" w:cs="Calibri"/>
          <w:i/>
          <w:iCs/>
        </w:rPr>
        <w:t>The Condor: Ornithological Applications</w:t>
      </w:r>
      <w:r w:rsidRPr="00E63A5E">
        <w:rPr>
          <w:rFonts w:ascii="Calibri" w:hAnsi="Calibri" w:cs="Calibri"/>
        </w:rPr>
        <w:t xml:space="preserve"> 119 (3): 546–56.</w:t>
      </w:r>
    </w:p>
    <w:p w14:paraId="20FA9BBC" w14:textId="77777777" w:rsidR="00E63A5E" w:rsidRPr="00E63A5E" w:rsidRDefault="00E63A5E" w:rsidP="00E63A5E">
      <w:pPr>
        <w:pStyle w:val="Bibliography"/>
        <w:rPr>
          <w:rFonts w:ascii="Calibri" w:hAnsi="Calibri" w:cs="Calibri"/>
        </w:rPr>
      </w:pPr>
      <w:r w:rsidRPr="00E63A5E">
        <w:rPr>
          <w:rFonts w:ascii="Calibri" w:hAnsi="Calibri" w:cs="Calibri"/>
        </w:rPr>
        <w:t xml:space="preserve">MacArthur, Robert H. 1984. </w:t>
      </w:r>
      <w:r w:rsidRPr="00E63A5E">
        <w:rPr>
          <w:rFonts w:ascii="Calibri" w:hAnsi="Calibri" w:cs="Calibri"/>
          <w:i/>
          <w:iCs/>
        </w:rPr>
        <w:t>Geographical Ecology: Patterns in the Distribution of Species</w:t>
      </w:r>
      <w:r w:rsidRPr="00E63A5E">
        <w:rPr>
          <w:rFonts w:ascii="Calibri" w:hAnsi="Calibri" w:cs="Calibri"/>
        </w:rPr>
        <w:t>. Princeton University Press.</w:t>
      </w:r>
    </w:p>
    <w:p w14:paraId="49354361"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Machtans</w:t>
      </w:r>
      <w:proofErr w:type="spellEnd"/>
      <w:r w:rsidRPr="00E63A5E">
        <w:rPr>
          <w:rFonts w:ascii="Calibri" w:hAnsi="Calibri" w:cs="Calibri"/>
        </w:rPr>
        <w:t xml:space="preserve">, Craig, Kevin </w:t>
      </w:r>
      <w:proofErr w:type="spellStart"/>
      <w:r w:rsidRPr="00E63A5E">
        <w:rPr>
          <w:rFonts w:ascii="Calibri" w:hAnsi="Calibri" w:cs="Calibri"/>
        </w:rPr>
        <w:t>Kardynal</w:t>
      </w:r>
      <w:proofErr w:type="spellEnd"/>
      <w:r w:rsidRPr="00E63A5E">
        <w:rPr>
          <w:rFonts w:ascii="Calibri" w:hAnsi="Calibri" w:cs="Calibri"/>
        </w:rPr>
        <w:t xml:space="preserve">, and Paul Smith. 2014. “How Well Do Regional or National Breeding Bird Survey Data Predict Songbird Population Trends at an Intact Boreal Site?” </w:t>
      </w:r>
      <w:r w:rsidRPr="00E63A5E">
        <w:rPr>
          <w:rFonts w:ascii="Calibri" w:hAnsi="Calibri" w:cs="Calibri"/>
          <w:i/>
          <w:iCs/>
        </w:rPr>
        <w:t>Avian Conservation and Ecology</w:t>
      </w:r>
      <w:r w:rsidRPr="00E63A5E">
        <w:rPr>
          <w:rFonts w:ascii="Calibri" w:hAnsi="Calibri" w:cs="Calibri"/>
        </w:rPr>
        <w:t xml:space="preserve"> 9 (1).</w:t>
      </w:r>
    </w:p>
    <w:p w14:paraId="1B66BB8A" w14:textId="77777777" w:rsidR="00E63A5E" w:rsidRPr="00E63A5E" w:rsidRDefault="00E63A5E" w:rsidP="00E63A5E">
      <w:pPr>
        <w:pStyle w:val="Bibliography"/>
        <w:rPr>
          <w:rFonts w:ascii="Calibri" w:hAnsi="Calibri" w:cs="Calibri"/>
        </w:rPr>
      </w:pPr>
      <w:r w:rsidRPr="00E63A5E">
        <w:rPr>
          <w:rFonts w:ascii="Calibri" w:hAnsi="Calibri" w:cs="Calibri"/>
        </w:rPr>
        <w:t xml:space="preserve">Mahon, C. Lisa, Erin M. Bayne, Péter </w:t>
      </w:r>
      <w:proofErr w:type="spellStart"/>
      <w:r w:rsidRPr="00E63A5E">
        <w:rPr>
          <w:rFonts w:ascii="Calibri" w:hAnsi="Calibri" w:cs="Calibri"/>
        </w:rPr>
        <w:t>Sólymos</w:t>
      </w:r>
      <w:proofErr w:type="spellEnd"/>
      <w:r w:rsidRPr="00E63A5E">
        <w:rPr>
          <w:rFonts w:ascii="Calibri" w:hAnsi="Calibri" w:cs="Calibri"/>
        </w:rPr>
        <w:t xml:space="preserve">, Steven M. Matsuoka, Matthew Carlson, Elston </w:t>
      </w:r>
      <w:proofErr w:type="spellStart"/>
      <w:r w:rsidRPr="00E63A5E">
        <w:rPr>
          <w:rFonts w:ascii="Calibri" w:hAnsi="Calibri" w:cs="Calibri"/>
        </w:rPr>
        <w:t>Dzus</w:t>
      </w:r>
      <w:proofErr w:type="spellEnd"/>
      <w:r w:rsidRPr="00E63A5E">
        <w:rPr>
          <w:rFonts w:ascii="Calibri" w:hAnsi="Calibri" w:cs="Calibri"/>
        </w:rPr>
        <w:t xml:space="preserve">, Fiona KA Schmiegelow, and Samantha J. Song. 2014. “Does Expected Future Landscape Condition Support Proposed Population Objectives for Boreal Birds?” </w:t>
      </w:r>
      <w:r w:rsidRPr="00E63A5E">
        <w:rPr>
          <w:rFonts w:ascii="Calibri" w:hAnsi="Calibri" w:cs="Calibri"/>
          <w:i/>
          <w:iCs/>
        </w:rPr>
        <w:t>Forest Ecology and Management</w:t>
      </w:r>
      <w:r w:rsidRPr="00E63A5E">
        <w:rPr>
          <w:rFonts w:ascii="Calibri" w:hAnsi="Calibri" w:cs="Calibri"/>
        </w:rPr>
        <w:t xml:space="preserve"> 312: 28–39.</w:t>
      </w:r>
    </w:p>
    <w:p w14:paraId="4F357074" w14:textId="77777777" w:rsidR="00E63A5E" w:rsidRPr="00E63A5E" w:rsidRDefault="00E63A5E" w:rsidP="00E63A5E">
      <w:pPr>
        <w:pStyle w:val="Bibliography"/>
        <w:rPr>
          <w:rFonts w:ascii="Calibri" w:hAnsi="Calibri" w:cs="Calibri"/>
        </w:rPr>
      </w:pPr>
      <w:r w:rsidRPr="00E63A5E">
        <w:rPr>
          <w:rFonts w:ascii="Calibri" w:hAnsi="Calibri" w:cs="Calibri"/>
        </w:rPr>
        <w:t xml:space="preserve">McNair, Douglas B., and Ian CT Nisbet. 2020. “Status and Abundance of Blackpoll Warblers in Autumn on the Coast of the Southeastern United States: An Update.” </w:t>
      </w:r>
      <w:r w:rsidRPr="00E63A5E">
        <w:rPr>
          <w:rFonts w:ascii="Calibri" w:hAnsi="Calibri" w:cs="Calibri"/>
          <w:i/>
          <w:iCs/>
        </w:rPr>
        <w:t>Southeastern Naturalist</w:t>
      </w:r>
      <w:r w:rsidRPr="00E63A5E">
        <w:rPr>
          <w:rFonts w:ascii="Calibri" w:hAnsi="Calibri" w:cs="Calibri"/>
        </w:rPr>
        <w:t xml:space="preserve"> 19 (2): 241–55.</w:t>
      </w:r>
    </w:p>
    <w:p w14:paraId="5027EB61" w14:textId="77777777" w:rsidR="00E63A5E" w:rsidRDefault="00E63A5E" w:rsidP="00E63A5E">
      <w:pPr>
        <w:pStyle w:val="Bibliography"/>
        <w:rPr>
          <w:rFonts w:ascii="Calibri" w:hAnsi="Calibri" w:cs="Calibri"/>
        </w:rPr>
      </w:pPr>
      <w:r w:rsidRPr="00E63A5E">
        <w:rPr>
          <w:rFonts w:ascii="Calibri" w:hAnsi="Calibri" w:cs="Calibri"/>
        </w:rPr>
        <w:t xml:space="preserve">Miller-Rushing, A.J., T.L. Lloyd-Evans, Richard B. Primack, and Paul </w:t>
      </w:r>
      <w:proofErr w:type="spellStart"/>
      <w:r w:rsidRPr="00E63A5E">
        <w:rPr>
          <w:rFonts w:ascii="Calibri" w:hAnsi="Calibri" w:cs="Calibri"/>
        </w:rPr>
        <w:t>Satzinger</w:t>
      </w:r>
      <w:proofErr w:type="spellEnd"/>
      <w:r w:rsidRPr="00E63A5E">
        <w:rPr>
          <w:rFonts w:ascii="Calibri" w:hAnsi="Calibri" w:cs="Calibri"/>
        </w:rPr>
        <w:t xml:space="preserve">. 2008. “Bird Migration Times, Climate Change, and Changing Population Sizes.” </w:t>
      </w:r>
      <w:r w:rsidRPr="00E63A5E">
        <w:rPr>
          <w:rFonts w:ascii="Calibri" w:hAnsi="Calibri" w:cs="Calibri"/>
          <w:i/>
          <w:iCs/>
        </w:rPr>
        <w:t>Global Change Biology</w:t>
      </w:r>
      <w:r w:rsidRPr="00E63A5E">
        <w:rPr>
          <w:rFonts w:ascii="Calibri" w:hAnsi="Calibri" w:cs="Calibri"/>
        </w:rPr>
        <w:t xml:space="preserve"> 14 (9): 1959–72.</w:t>
      </w:r>
    </w:p>
    <w:p w14:paraId="6DD9B357" w14:textId="5E03A825" w:rsidR="006E0DF7" w:rsidRPr="006E0DF7" w:rsidRDefault="006E0DF7" w:rsidP="006E0DF7">
      <w:pPr>
        <w:ind w:left="567" w:hanging="567"/>
      </w:pPr>
      <w:r>
        <w:rPr>
          <w:rFonts w:ascii="Arial" w:hAnsi="Arial" w:cs="Arial"/>
          <w:color w:val="222222"/>
          <w:sz w:val="20"/>
          <w:szCs w:val="20"/>
          <w:shd w:val="clear" w:color="auto" w:fill="FFFFFF"/>
        </w:rPr>
        <w:t>Morris, S. R., Covino, K. M., Jacobs, J. D., &amp; Taylor, P. D. (2016). Fall migratory patterns of the Blackpoll Warbler at a continental scale. </w:t>
      </w:r>
      <w:r>
        <w:rPr>
          <w:rFonts w:ascii="Arial" w:hAnsi="Arial" w:cs="Arial"/>
          <w:i/>
          <w:iCs/>
          <w:color w:val="222222"/>
          <w:sz w:val="20"/>
          <w:szCs w:val="20"/>
          <w:shd w:val="clear" w:color="auto" w:fill="FFFFFF"/>
        </w:rPr>
        <w:t>The Auk: Ornithological Advances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(1), 41-51.</w:t>
      </w:r>
    </w:p>
    <w:p w14:paraId="267DCEE4" w14:textId="77777777" w:rsidR="00E63A5E" w:rsidRPr="00E63A5E" w:rsidRDefault="00E63A5E" w:rsidP="00E63A5E">
      <w:pPr>
        <w:pStyle w:val="Bibliography"/>
        <w:rPr>
          <w:rFonts w:ascii="Calibri" w:hAnsi="Calibri" w:cs="Calibri"/>
        </w:rPr>
      </w:pPr>
      <w:r w:rsidRPr="00E63A5E">
        <w:rPr>
          <w:rFonts w:ascii="Calibri" w:hAnsi="Calibri" w:cs="Calibri"/>
        </w:rPr>
        <w:t xml:space="preserve">Niemi, Gerald, JoAnn </w:t>
      </w:r>
      <w:proofErr w:type="spellStart"/>
      <w:r w:rsidRPr="00E63A5E">
        <w:rPr>
          <w:rFonts w:ascii="Calibri" w:hAnsi="Calibri" w:cs="Calibri"/>
        </w:rPr>
        <w:t>Hanowski</w:t>
      </w:r>
      <w:proofErr w:type="spellEnd"/>
      <w:r w:rsidRPr="00E63A5E">
        <w:rPr>
          <w:rFonts w:ascii="Calibri" w:hAnsi="Calibri" w:cs="Calibri"/>
        </w:rPr>
        <w:t xml:space="preserve">, Pekka Helle, Robert Howe, Mikko Mönkkönen, Lisa Venier, and Daniel Welsh. 1998. “Ecological Sustainability of Birds in Boreal Forests.” </w:t>
      </w:r>
      <w:r w:rsidRPr="00E63A5E">
        <w:rPr>
          <w:rFonts w:ascii="Calibri" w:hAnsi="Calibri" w:cs="Calibri"/>
          <w:i/>
          <w:iCs/>
        </w:rPr>
        <w:t>Conservation Ecology</w:t>
      </w:r>
      <w:r w:rsidRPr="00E63A5E">
        <w:rPr>
          <w:rFonts w:ascii="Calibri" w:hAnsi="Calibri" w:cs="Calibri"/>
        </w:rPr>
        <w:t xml:space="preserve"> 2 (2).</w:t>
      </w:r>
    </w:p>
    <w:p w14:paraId="4376D4D3" w14:textId="77777777" w:rsidR="00E63A5E" w:rsidRPr="00E63A5E" w:rsidRDefault="00E63A5E" w:rsidP="00E63A5E">
      <w:pPr>
        <w:pStyle w:val="Bibliography"/>
        <w:rPr>
          <w:rFonts w:ascii="Calibri" w:hAnsi="Calibri" w:cs="Calibri"/>
        </w:rPr>
      </w:pPr>
      <w:r w:rsidRPr="00E63A5E">
        <w:rPr>
          <w:rFonts w:ascii="Calibri" w:hAnsi="Calibri" w:cs="Calibri"/>
        </w:rPr>
        <w:t>Nisbet, Ian CT, Douglas B. McNair, William Post, and Timothy C. Williams. 1995. “Transoceanic Migration of the Blackpoll Warbler: Summary of Scientific Evidence and Response to Criticisms by Murray (</w:t>
      </w:r>
      <w:proofErr w:type="spellStart"/>
      <w:r w:rsidRPr="00E63A5E">
        <w:rPr>
          <w:rFonts w:ascii="Calibri" w:hAnsi="Calibri" w:cs="Calibri"/>
        </w:rPr>
        <w:t>Migración</w:t>
      </w:r>
      <w:proofErr w:type="spellEnd"/>
      <w:r w:rsidRPr="00E63A5E">
        <w:rPr>
          <w:rFonts w:ascii="Calibri" w:hAnsi="Calibri" w:cs="Calibri"/>
        </w:rPr>
        <w:t xml:space="preserve"> </w:t>
      </w:r>
      <w:proofErr w:type="spellStart"/>
      <w:r w:rsidRPr="00E63A5E">
        <w:rPr>
          <w:rFonts w:ascii="Calibri" w:hAnsi="Calibri" w:cs="Calibri"/>
        </w:rPr>
        <w:t>Transoceánica</w:t>
      </w:r>
      <w:proofErr w:type="spellEnd"/>
      <w:r w:rsidRPr="00E63A5E">
        <w:rPr>
          <w:rFonts w:ascii="Calibri" w:hAnsi="Calibri" w:cs="Calibri"/>
        </w:rPr>
        <w:t xml:space="preserve"> de Dendroica Striata: </w:t>
      </w:r>
      <w:proofErr w:type="spellStart"/>
      <w:r w:rsidRPr="00E63A5E">
        <w:rPr>
          <w:rFonts w:ascii="Calibri" w:hAnsi="Calibri" w:cs="Calibri"/>
        </w:rPr>
        <w:t>Resumen</w:t>
      </w:r>
      <w:proofErr w:type="spellEnd"/>
      <w:r w:rsidRPr="00E63A5E">
        <w:rPr>
          <w:rFonts w:ascii="Calibri" w:hAnsi="Calibri" w:cs="Calibri"/>
        </w:rPr>
        <w:t xml:space="preserve"> de </w:t>
      </w:r>
      <w:proofErr w:type="spellStart"/>
      <w:r w:rsidRPr="00E63A5E">
        <w:rPr>
          <w:rFonts w:ascii="Calibri" w:hAnsi="Calibri" w:cs="Calibri"/>
        </w:rPr>
        <w:t>Investigaciones</w:t>
      </w:r>
      <w:proofErr w:type="spellEnd"/>
      <w:r w:rsidRPr="00E63A5E">
        <w:rPr>
          <w:rFonts w:ascii="Calibri" w:hAnsi="Calibri" w:cs="Calibri"/>
        </w:rPr>
        <w:t xml:space="preserve"> y Respuesta a La </w:t>
      </w:r>
      <w:proofErr w:type="spellStart"/>
      <w:r w:rsidRPr="00E63A5E">
        <w:rPr>
          <w:rFonts w:ascii="Calibri" w:hAnsi="Calibri" w:cs="Calibri"/>
        </w:rPr>
        <w:t>Crítica</w:t>
      </w:r>
      <w:proofErr w:type="spellEnd"/>
      <w:r w:rsidRPr="00E63A5E">
        <w:rPr>
          <w:rFonts w:ascii="Calibri" w:hAnsi="Calibri" w:cs="Calibri"/>
        </w:rPr>
        <w:t xml:space="preserve"> de Murray).” </w:t>
      </w:r>
      <w:r w:rsidRPr="00E63A5E">
        <w:rPr>
          <w:rFonts w:ascii="Calibri" w:hAnsi="Calibri" w:cs="Calibri"/>
          <w:i/>
          <w:iCs/>
        </w:rPr>
        <w:t>Journal of Field Ornithology</w:t>
      </w:r>
      <w:r w:rsidRPr="00E63A5E">
        <w:rPr>
          <w:rFonts w:ascii="Calibri" w:hAnsi="Calibri" w:cs="Calibri"/>
        </w:rPr>
        <w:t>, 612–22.</w:t>
      </w:r>
    </w:p>
    <w:p w14:paraId="40CF6DE1" w14:textId="77777777" w:rsidR="00E63A5E" w:rsidRPr="00E63A5E" w:rsidRDefault="00E63A5E" w:rsidP="00E63A5E">
      <w:pPr>
        <w:pStyle w:val="Bibliography"/>
        <w:rPr>
          <w:rFonts w:ascii="Calibri" w:hAnsi="Calibri" w:cs="Calibri"/>
        </w:rPr>
      </w:pPr>
      <w:r w:rsidRPr="00E63A5E">
        <w:rPr>
          <w:rFonts w:ascii="Calibri" w:hAnsi="Calibri" w:cs="Calibri"/>
        </w:rPr>
        <w:t xml:space="preserve">Ralston, Joel, and Jeremy J. Kirchman. 2012. “Continent-Scale Genetic Structure in a Boreal Forest Migrant, the Blackpoll Warbler (Setophaga Striata).” </w:t>
      </w:r>
      <w:r w:rsidRPr="00E63A5E">
        <w:rPr>
          <w:rFonts w:ascii="Calibri" w:hAnsi="Calibri" w:cs="Calibri"/>
          <w:i/>
          <w:iCs/>
        </w:rPr>
        <w:t>The Auk</w:t>
      </w:r>
      <w:r w:rsidRPr="00E63A5E">
        <w:rPr>
          <w:rFonts w:ascii="Calibri" w:hAnsi="Calibri" w:cs="Calibri"/>
        </w:rPr>
        <w:t xml:space="preserve"> 129 (3): 467–78.</w:t>
      </w:r>
    </w:p>
    <w:p w14:paraId="70B738A9"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 V., J. A. Kennedy, R. Dettmers, R. P. Ford, D. Reynolds, J. D. Alexander, C. J. Beardmore, P. J. Blancher, R. E. Bogart, and G. S. Butcher. 2016. “Partners in Flight </w:t>
      </w:r>
      <w:proofErr w:type="spellStart"/>
      <w:r w:rsidRPr="00E63A5E">
        <w:rPr>
          <w:rFonts w:ascii="Calibri" w:hAnsi="Calibri" w:cs="Calibri"/>
        </w:rPr>
        <w:t>Landbird</w:t>
      </w:r>
      <w:proofErr w:type="spellEnd"/>
      <w:r w:rsidRPr="00E63A5E">
        <w:rPr>
          <w:rFonts w:ascii="Calibri" w:hAnsi="Calibri" w:cs="Calibri"/>
        </w:rPr>
        <w:t xml:space="preserve"> Conservation Plan: 2016 Revision for Canada and Continental United States.” </w:t>
      </w:r>
      <w:r w:rsidRPr="00E63A5E">
        <w:rPr>
          <w:rFonts w:ascii="Calibri" w:hAnsi="Calibri" w:cs="Calibri"/>
          <w:i/>
          <w:iCs/>
        </w:rPr>
        <w:t>Partners in Flight Science Committee</w:t>
      </w:r>
      <w:r w:rsidRPr="00E63A5E">
        <w:rPr>
          <w:rFonts w:ascii="Calibri" w:hAnsi="Calibri" w:cs="Calibri"/>
        </w:rPr>
        <w:t xml:space="preserve"> 35.</w:t>
      </w:r>
    </w:p>
    <w:p w14:paraId="4005A920"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K.V., Adriaan M. Dokter, Peter J. Blancher, John R. Sauer, Adam C. Smith, Paul A. Smith, Jessica C. Stanton, Arvind Panjabi, Laura </w:t>
      </w:r>
      <w:proofErr w:type="spellStart"/>
      <w:r w:rsidRPr="00E63A5E">
        <w:rPr>
          <w:rFonts w:ascii="Calibri" w:hAnsi="Calibri" w:cs="Calibri"/>
        </w:rPr>
        <w:t>Helft</w:t>
      </w:r>
      <w:proofErr w:type="spellEnd"/>
      <w:r w:rsidRPr="00E63A5E">
        <w:rPr>
          <w:rFonts w:ascii="Calibri" w:hAnsi="Calibri" w:cs="Calibri"/>
        </w:rPr>
        <w:t xml:space="preserve">, and Michael Parr. 2019. “Decline of the North American Avifauna.” </w:t>
      </w:r>
      <w:r w:rsidRPr="00E63A5E">
        <w:rPr>
          <w:rFonts w:ascii="Calibri" w:hAnsi="Calibri" w:cs="Calibri"/>
          <w:i/>
          <w:iCs/>
        </w:rPr>
        <w:t>Science</w:t>
      </w:r>
      <w:r w:rsidRPr="00E63A5E">
        <w:rPr>
          <w:rFonts w:ascii="Calibri" w:hAnsi="Calibri" w:cs="Calibri"/>
        </w:rPr>
        <w:t xml:space="preserve"> 366 (6461): 120–24.</w:t>
      </w:r>
    </w:p>
    <w:p w14:paraId="343602AC" w14:textId="77777777" w:rsidR="00E63A5E" w:rsidRPr="00E63A5E" w:rsidRDefault="00E63A5E" w:rsidP="00E63A5E">
      <w:pPr>
        <w:pStyle w:val="Bibliography"/>
        <w:rPr>
          <w:rFonts w:ascii="Calibri" w:hAnsi="Calibri" w:cs="Calibri"/>
        </w:rPr>
      </w:pPr>
      <w:r w:rsidRPr="00E63A5E">
        <w:rPr>
          <w:rFonts w:ascii="Calibri" w:hAnsi="Calibri" w:cs="Calibri"/>
        </w:rPr>
        <w:t>Sauer, John, Daniel Niven, James Hines, David Ziolkowski Jr, Keith L. Pardieck, J. E. Fallon, and William Link. 2017. “The North American Breeding Bird Survey, Results and Analysis 1966-2015.”</w:t>
      </w:r>
    </w:p>
    <w:p w14:paraId="1711565B" w14:textId="77777777" w:rsidR="00E63A5E" w:rsidRPr="00E63A5E" w:rsidRDefault="00E63A5E" w:rsidP="00E63A5E">
      <w:pPr>
        <w:pStyle w:val="Bibliography"/>
        <w:rPr>
          <w:rFonts w:ascii="Calibri" w:hAnsi="Calibri" w:cs="Calibri"/>
        </w:rPr>
      </w:pPr>
      <w:r w:rsidRPr="00E63A5E">
        <w:rPr>
          <w:rFonts w:ascii="Calibri" w:hAnsi="Calibri" w:cs="Calibri"/>
        </w:rPr>
        <w:t xml:space="preserve">Sauer, John R., and William A. Link. 2011. “Analysis of the North American Breeding Bird Survey Using Hierarchical Models.” </w:t>
      </w:r>
      <w:r w:rsidRPr="00E63A5E">
        <w:rPr>
          <w:rFonts w:ascii="Calibri" w:hAnsi="Calibri" w:cs="Calibri"/>
          <w:i/>
          <w:iCs/>
        </w:rPr>
        <w:t>The Auk</w:t>
      </w:r>
      <w:r w:rsidRPr="00E63A5E">
        <w:rPr>
          <w:rFonts w:ascii="Calibri" w:hAnsi="Calibri" w:cs="Calibri"/>
        </w:rPr>
        <w:t xml:space="preserve"> 128 (1): 87–98.</w:t>
      </w:r>
    </w:p>
    <w:p w14:paraId="0F2A9AAF"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and Brandon PM Edwards. 2021. “North American Breeding Bird Survey Status and Trend Estimates to Inform a Wide Range of Conservation Needs, Using a Flexible Bayesian Hierarchical Generalized Additive Model.” </w:t>
      </w:r>
      <w:r w:rsidRPr="00E63A5E">
        <w:rPr>
          <w:rFonts w:ascii="Calibri" w:hAnsi="Calibri" w:cs="Calibri"/>
          <w:i/>
          <w:iCs/>
        </w:rPr>
        <w:t>The Condor</w:t>
      </w:r>
      <w:r w:rsidRPr="00E63A5E">
        <w:rPr>
          <w:rFonts w:ascii="Calibri" w:hAnsi="Calibri" w:cs="Calibri"/>
        </w:rPr>
        <w:t xml:space="preserve"> 123 (1): duaa065.</w:t>
      </w:r>
    </w:p>
    <w:p w14:paraId="707CD2D6"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Marie-Anne R. Hudson, Constance Downes, and Charles M. Francis. 2014. “Estimating Breeding Bird Survey Trends and Annual Indices for Canada: How Do the New Hierarchical Bayesian Estimates Differ from Previous Estimates?” </w:t>
      </w:r>
      <w:r w:rsidRPr="00E63A5E">
        <w:rPr>
          <w:rFonts w:ascii="Calibri" w:hAnsi="Calibri" w:cs="Calibri"/>
          <w:i/>
          <w:iCs/>
        </w:rPr>
        <w:t>The Canadian Field-Naturalist</w:t>
      </w:r>
      <w:r w:rsidRPr="00E63A5E">
        <w:rPr>
          <w:rFonts w:ascii="Calibri" w:hAnsi="Calibri" w:cs="Calibri"/>
        </w:rPr>
        <w:t xml:space="preserve"> 128 (2): 119–34.</w:t>
      </w:r>
    </w:p>
    <w:p w14:paraId="7FB13C79"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lastRenderedPageBreak/>
        <w:t>Sólymos</w:t>
      </w:r>
      <w:proofErr w:type="spellEnd"/>
      <w:r w:rsidRPr="00E63A5E">
        <w:rPr>
          <w:rFonts w:ascii="Calibri" w:hAnsi="Calibri" w:cs="Calibri"/>
        </w:rPr>
        <w:t xml:space="preserve">, Péter, Steven M. Matsuoka, Erin M. Bayne, Subhash R. Lele, Patricia Fontaine, Steve G. Cumming, Diana </w:t>
      </w:r>
      <w:proofErr w:type="spellStart"/>
      <w:r w:rsidRPr="00E63A5E">
        <w:rPr>
          <w:rFonts w:ascii="Calibri" w:hAnsi="Calibri" w:cs="Calibri"/>
        </w:rPr>
        <w:t>Stralberg</w:t>
      </w:r>
      <w:proofErr w:type="spellEnd"/>
      <w:r w:rsidRPr="00E63A5E">
        <w:rPr>
          <w:rFonts w:ascii="Calibri" w:hAnsi="Calibri" w:cs="Calibri"/>
        </w:rPr>
        <w:t xml:space="preserve">, Fiona KA Schmiegelow, and Samantha J. Song. 2013. “Calibrating Indices of Avian Density from Non‐standardized Survey Data: Making the Most of a Messy Situation.” </w:t>
      </w:r>
      <w:r w:rsidRPr="00E63A5E">
        <w:rPr>
          <w:rFonts w:ascii="Calibri" w:hAnsi="Calibri" w:cs="Calibri"/>
          <w:i/>
          <w:iCs/>
        </w:rPr>
        <w:t>Methods in Ecology and Evolution</w:t>
      </w:r>
      <w:r w:rsidRPr="00E63A5E">
        <w:rPr>
          <w:rFonts w:ascii="Calibri" w:hAnsi="Calibri" w:cs="Calibri"/>
        </w:rPr>
        <w:t xml:space="preserve"> 4 (11): 1047–58.</w:t>
      </w:r>
    </w:p>
    <w:p w14:paraId="4D69DAFA"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Judith D Toms, Steven M Matsuoka, Steven G Cumming, Nicole K S Barker, Wayne E Thogmartin, Diana Stralberg, et al. 2020. “Lessons Learned from Comparing Spatially Explicit Models and the Partners in Flight Approach to Estimate Population Sizes of Boreal Birds in Alberta, Canada.” </w:t>
      </w:r>
      <w:r w:rsidRPr="00E63A5E">
        <w:rPr>
          <w:rFonts w:ascii="Calibri" w:hAnsi="Calibri" w:cs="Calibri"/>
          <w:i/>
          <w:iCs/>
        </w:rPr>
        <w:t>The Condor</w:t>
      </w:r>
      <w:r w:rsidRPr="00E63A5E">
        <w:rPr>
          <w:rFonts w:ascii="Calibri" w:hAnsi="Calibri" w:cs="Calibri"/>
        </w:rPr>
        <w:t xml:space="preserve"> 122 (2). https://doi.org/10.1093/condor/duaa007.</w:t>
      </w:r>
    </w:p>
    <w:p w14:paraId="71028DBF" w14:textId="77777777" w:rsidR="00E63A5E" w:rsidRPr="00E63A5E" w:rsidRDefault="00E63A5E" w:rsidP="00E63A5E">
      <w:pPr>
        <w:pStyle w:val="Bibliography"/>
        <w:rPr>
          <w:rFonts w:ascii="Calibri" w:hAnsi="Calibri" w:cs="Calibri"/>
        </w:rPr>
      </w:pPr>
      <w:r w:rsidRPr="00E63A5E">
        <w:rPr>
          <w:rFonts w:ascii="Calibri" w:hAnsi="Calibri" w:cs="Calibri"/>
        </w:rPr>
        <w:t xml:space="preserve">Stralberg, D., S. M. Matsuoka, A. Hamann, E. M. Bayne, P. </w:t>
      </w:r>
      <w:proofErr w:type="spellStart"/>
      <w:r w:rsidRPr="00E63A5E">
        <w:rPr>
          <w:rFonts w:ascii="Calibri" w:hAnsi="Calibri" w:cs="Calibri"/>
        </w:rPr>
        <w:t>Sólymos</w:t>
      </w:r>
      <w:proofErr w:type="spellEnd"/>
      <w:r w:rsidRPr="00E63A5E">
        <w:rPr>
          <w:rFonts w:ascii="Calibri" w:hAnsi="Calibri" w:cs="Calibri"/>
        </w:rPr>
        <w:t xml:space="preserve">, F. K. A. Schmiegelow, X. Wang, S. G. Cumming, and S. J. Song. 2015. “Projecting Boreal Bird Responses to Climate Change: The Signal Exceeds the Noise.” </w:t>
      </w:r>
      <w:r w:rsidRPr="00E63A5E">
        <w:rPr>
          <w:rFonts w:ascii="Calibri" w:hAnsi="Calibri" w:cs="Calibri"/>
          <w:i/>
          <w:iCs/>
        </w:rPr>
        <w:t>Ecological Applications</w:t>
      </w:r>
      <w:r w:rsidRPr="00E63A5E">
        <w:rPr>
          <w:rFonts w:ascii="Calibri" w:hAnsi="Calibri" w:cs="Calibri"/>
        </w:rPr>
        <w:t xml:space="preserve"> 25 (1): 52–69.</w:t>
      </w:r>
    </w:p>
    <w:p w14:paraId="0A04CBEE" w14:textId="77777777" w:rsidR="00E63A5E" w:rsidRPr="00E63A5E" w:rsidRDefault="00E63A5E" w:rsidP="00E63A5E">
      <w:pPr>
        <w:pStyle w:val="Bibliography"/>
        <w:rPr>
          <w:rFonts w:ascii="Calibri" w:hAnsi="Calibri" w:cs="Calibri"/>
        </w:rPr>
      </w:pPr>
      <w:r w:rsidRPr="00E63A5E">
        <w:rPr>
          <w:rFonts w:ascii="Calibri" w:hAnsi="Calibri" w:cs="Calibri"/>
        </w:rPr>
        <w:t xml:space="preserve">Sullivan, Brian L., Jocelyn L. Aycrigg, Jessie H. Barry, Rick E. Bonney, Nicholas Bruns, Caren B. Cooper, Theo </w:t>
      </w:r>
      <w:proofErr w:type="spellStart"/>
      <w:r w:rsidRPr="00E63A5E">
        <w:rPr>
          <w:rFonts w:ascii="Calibri" w:hAnsi="Calibri" w:cs="Calibri"/>
        </w:rPr>
        <w:t>Damoulas</w:t>
      </w:r>
      <w:proofErr w:type="spellEnd"/>
      <w:r w:rsidRPr="00E63A5E">
        <w:rPr>
          <w:rFonts w:ascii="Calibri" w:hAnsi="Calibri" w:cs="Calibri"/>
        </w:rPr>
        <w:t xml:space="preserve">, André A. Dhondt, Tom Dietterich, and Andrew Farnsworth. 2014. “The EBird Enterprise: An Integrated Approach to Development and Application of Citizen Science.” </w:t>
      </w:r>
      <w:r w:rsidRPr="00E63A5E">
        <w:rPr>
          <w:rFonts w:ascii="Calibri" w:hAnsi="Calibri" w:cs="Calibri"/>
          <w:i/>
          <w:iCs/>
        </w:rPr>
        <w:t>Biological Conservation</w:t>
      </w:r>
      <w:r w:rsidRPr="00E63A5E">
        <w:rPr>
          <w:rFonts w:ascii="Calibri" w:hAnsi="Calibri" w:cs="Calibri"/>
        </w:rPr>
        <w:t xml:space="preserve"> 169: 31–40.</w:t>
      </w:r>
    </w:p>
    <w:p w14:paraId="75102088" w14:textId="77777777" w:rsidR="00E63A5E" w:rsidRPr="00E63A5E" w:rsidRDefault="00E63A5E" w:rsidP="00E63A5E">
      <w:pPr>
        <w:pStyle w:val="Bibliography"/>
        <w:rPr>
          <w:rFonts w:ascii="Calibri" w:hAnsi="Calibri" w:cs="Calibri"/>
        </w:rPr>
      </w:pPr>
      <w:r w:rsidRPr="00E63A5E">
        <w:rPr>
          <w:rFonts w:ascii="Calibri" w:hAnsi="Calibri" w:cs="Calibri"/>
        </w:rPr>
        <w:t xml:space="preserve">Thogmartin, Wayne E. 2010. “Sensitivity Analysis of North American Bird Population Estimates.” </w:t>
      </w:r>
      <w:r w:rsidRPr="00E63A5E">
        <w:rPr>
          <w:rFonts w:ascii="Calibri" w:hAnsi="Calibri" w:cs="Calibri"/>
          <w:i/>
          <w:iCs/>
        </w:rPr>
        <w:t>Ecological Modelling</w:t>
      </w:r>
      <w:r w:rsidRPr="00E63A5E">
        <w:rPr>
          <w:rFonts w:ascii="Calibri" w:hAnsi="Calibri" w:cs="Calibri"/>
        </w:rPr>
        <w:t xml:space="preserve"> 221 (2): 173–77.</w:t>
      </w:r>
    </w:p>
    <w:p w14:paraId="06BCEEA8" w14:textId="77777777" w:rsidR="00E63A5E" w:rsidRPr="00E63A5E" w:rsidRDefault="00E63A5E" w:rsidP="00E63A5E">
      <w:pPr>
        <w:pStyle w:val="Bibliography"/>
        <w:rPr>
          <w:rFonts w:ascii="Calibri" w:hAnsi="Calibri" w:cs="Calibri"/>
        </w:rPr>
      </w:pPr>
      <w:r w:rsidRPr="00E63A5E">
        <w:rPr>
          <w:rFonts w:ascii="Calibri" w:hAnsi="Calibri" w:cs="Calibri"/>
        </w:rPr>
        <w:t xml:space="preserve">Tredennick, Andrew T., Giles Hooker, Stephen P. Ellner, and Peter B. Adler. 2021. “A Practical Guide to Selecting Models for Exploration, Inference, and Prediction in Ecology.” </w:t>
      </w:r>
      <w:r w:rsidRPr="00E63A5E">
        <w:rPr>
          <w:rFonts w:ascii="Calibri" w:hAnsi="Calibri" w:cs="Calibri"/>
          <w:i/>
          <w:iCs/>
        </w:rPr>
        <w:t>Ecology</w:t>
      </w:r>
      <w:r w:rsidRPr="00E63A5E">
        <w:rPr>
          <w:rFonts w:ascii="Calibri" w:hAnsi="Calibri" w:cs="Calibri"/>
        </w:rPr>
        <w:t xml:space="preserve"> 102 (6): e03336. https://doi.org/10.1002/ecy.3336.</w:t>
      </w:r>
    </w:p>
    <w:p w14:paraId="191C5037"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Elizabeth Beck, Brennan Obermayer, Timothy Joyce, and Brett Weddle. 2015. “Biased Representation of Disturbance Rates in the Roadside Sampling Frame in Boreal Forests: Implications for Monitoring Design.” </w:t>
      </w:r>
      <w:r w:rsidRPr="00E63A5E">
        <w:rPr>
          <w:rFonts w:ascii="Calibri" w:hAnsi="Calibri" w:cs="Calibri"/>
          <w:i/>
          <w:iCs/>
        </w:rPr>
        <w:t>Avian Conservation and Ecology</w:t>
      </w:r>
      <w:r w:rsidRPr="00E63A5E">
        <w:rPr>
          <w:rFonts w:ascii="Calibri" w:hAnsi="Calibri" w:cs="Calibri"/>
        </w:rPr>
        <w:t xml:space="preserve"> 10 (2).</w:t>
      </w:r>
    </w:p>
    <w:p w14:paraId="6E3E15C2"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and Keith A. Hobson. 2011. “Combining Stable‐isotope (ΔD) and Band Recovery Data to Improve Probabilistic Assignment of Migratory Birds to Origin.” </w:t>
      </w:r>
      <w:r w:rsidRPr="00E63A5E">
        <w:rPr>
          <w:rFonts w:ascii="Calibri" w:hAnsi="Calibri" w:cs="Calibri"/>
          <w:i/>
          <w:iCs/>
        </w:rPr>
        <w:t>Ecological Applications</w:t>
      </w:r>
      <w:r w:rsidRPr="00E63A5E">
        <w:rPr>
          <w:rFonts w:ascii="Calibri" w:hAnsi="Calibri" w:cs="Calibri"/>
        </w:rPr>
        <w:t xml:space="preserve"> 21 (4): 1340–51.</w:t>
      </w:r>
    </w:p>
    <w:p w14:paraId="5ED5B420"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C. Lisa Mahon, Greg Campbell, Logan McLeod, Margaret Campbell, Dean Evans, Wendy Easton, Charles M. Francis, Samuel </w:t>
      </w:r>
      <w:proofErr w:type="spellStart"/>
      <w:r w:rsidRPr="00E63A5E">
        <w:rPr>
          <w:rFonts w:ascii="Calibri" w:hAnsi="Calibri" w:cs="Calibri"/>
        </w:rPr>
        <w:t>Haché</w:t>
      </w:r>
      <w:proofErr w:type="spellEnd"/>
      <w:r w:rsidRPr="00E63A5E">
        <w:rPr>
          <w:rFonts w:ascii="Calibri" w:hAnsi="Calibri" w:cs="Calibri"/>
        </w:rPr>
        <w:t xml:space="preserve">, and Craig S. </w:t>
      </w:r>
      <w:proofErr w:type="spellStart"/>
      <w:r w:rsidRPr="00E63A5E">
        <w:rPr>
          <w:rFonts w:ascii="Calibri" w:hAnsi="Calibri" w:cs="Calibri"/>
        </w:rPr>
        <w:t>Machtans</w:t>
      </w:r>
      <w:proofErr w:type="spellEnd"/>
      <w:r w:rsidRPr="00E63A5E">
        <w:rPr>
          <w:rFonts w:ascii="Calibri" w:hAnsi="Calibri" w:cs="Calibri"/>
        </w:rPr>
        <w:t xml:space="preserve">. 2020. “A Cost Efficient Spatially Balanced Hierarchical Sampling Design for Monitoring Boreal Birds Incorporating Access Costs and Habitat Stratification.”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15 (6): e0234494.</w:t>
      </w:r>
    </w:p>
    <w:p w14:paraId="26D10B0F" w14:textId="6733F91B" w:rsidR="00C649D1" w:rsidRDefault="00C649D1" w:rsidP="005466F4">
      <w:pPr>
        <w:spacing w:after="0"/>
        <w:rPr>
          <w:rFonts w:cstheme="minorHAnsi"/>
          <w:b/>
          <w:noProof/>
        </w:rPr>
      </w:pPr>
    </w:p>
    <w:p w14:paraId="6A3FCB00" w14:textId="1E09A5DD" w:rsidR="00C649D1" w:rsidRDefault="00C649D1">
      <w:pPr>
        <w:rPr>
          <w:rFonts w:cstheme="minorHAnsi"/>
          <w:b/>
          <w:noProof/>
        </w:rPr>
      </w:pPr>
    </w:p>
    <w:sectPr w:rsidR="00C649D1" w:rsidSect="00B84A35">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Danielle Ethier" w:date="2021-07-22T11:47:00Z" w:initials="DE">
    <w:p w14:paraId="3B7F2C42" w14:textId="77777777" w:rsidR="00F62149" w:rsidRDefault="00F62149" w:rsidP="00D46998">
      <w:pPr>
        <w:pStyle w:val="CommentText"/>
      </w:pPr>
      <w:r>
        <w:rPr>
          <w:rStyle w:val="CommentReference"/>
        </w:rPr>
        <w:annotationRef/>
      </w:r>
      <w:r>
        <w:rPr>
          <w:lang w:val="en-CA"/>
        </w:rPr>
        <w:t xml:space="preserve">And consideration of observer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F2C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4A3D960" w16cex:dateUtc="2021-07-22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F2C42" w16cid:durableId="24A3D9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19AA7" w14:textId="77777777" w:rsidR="005C7EB7" w:rsidRDefault="005C7EB7" w:rsidP="00963B15">
      <w:pPr>
        <w:spacing w:after="0" w:line="240" w:lineRule="auto"/>
      </w:pPr>
      <w:r>
        <w:separator/>
      </w:r>
    </w:p>
  </w:endnote>
  <w:endnote w:type="continuationSeparator" w:id="0">
    <w:p w14:paraId="50A4C67E" w14:textId="77777777" w:rsidR="005C7EB7" w:rsidRDefault="005C7EB7" w:rsidP="0096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F62149" w:rsidRDefault="00F62149">
        <w:pPr>
          <w:pStyle w:val="Footer"/>
          <w:jc w:val="right"/>
        </w:pPr>
        <w:r>
          <w:rPr>
            <w:noProof/>
          </w:rPr>
          <w:t>7</w:t>
        </w:r>
      </w:p>
    </w:sdtContent>
  </w:sdt>
  <w:p w14:paraId="52B0AFAF" w14:textId="77777777" w:rsidR="00F62149" w:rsidRDefault="00F6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30E30" w14:textId="77777777" w:rsidR="005C7EB7" w:rsidRDefault="005C7EB7" w:rsidP="00963B15">
      <w:pPr>
        <w:spacing w:after="0" w:line="240" w:lineRule="auto"/>
      </w:pPr>
      <w:r>
        <w:separator/>
      </w:r>
    </w:p>
  </w:footnote>
  <w:footnote w:type="continuationSeparator" w:id="0">
    <w:p w14:paraId="0D1043AF" w14:textId="77777777" w:rsidR="005C7EB7" w:rsidRDefault="005C7EB7" w:rsidP="00963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323881">
    <w:abstractNumId w:val="11"/>
  </w:num>
  <w:num w:numId="2" w16cid:durableId="1369404716">
    <w:abstractNumId w:val="40"/>
  </w:num>
  <w:num w:numId="3" w16cid:durableId="426773673">
    <w:abstractNumId w:val="28"/>
  </w:num>
  <w:num w:numId="4" w16cid:durableId="759444550">
    <w:abstractNumId w:val="16"/>
  </w:num>
  <w:num w:numId="5" w16cid:durableId="619918852">
    <w:abstractNumId w:val="8"/>
  </w:num>
  <w:num w:numId="6" w16cid:durableId="1076635827">
    <w:abstractNumId w:val="6"/>
  </w:num>
  <w:num w:numId="7" w16cid:durableId="1014451901">
    <w:abstractNumId w:val="2"/>
  </w:num>
  <w:num w:numId="8" w16cid:durableId="89082910">
    <w:abstractNumId w:val="1"/>
  </w:num>
  <w:num w:numId="9" w16cid:durableId="249512939">
    <w:abstractNumId w:val="42"/>
  </w:num>
  <w:num w:numId="10" w16cid:durableId="1140465501">
    <w:abstractNumId w:val="33"/>
  </w:num>
  <w:num w:numId="11" w16cid:durableId="1612397453">
    <w:abstractNumId w:val="9"/>
  </w:num>
  <w:num w:numId="12" w16cid:durableId="919633303">
    <w:abstractNumId w:val="25"/>
  </w:num>
  <w:num w:numId="13" w16cid:durableId="341666767">
    <w:abstractNumId w:val="15"/>
  </w:num>
  <w:num w:numId="14" w16cid:durableId="695351896">
    <w:abstractNumId w:val="36"/>
  </w:num>
  <w:num w:numId="15" w16cid:durableId="1908832335">
    <w:abstractNumId w:val="31"/>
  </w:num>
  <w:num w:numId="16" w16cid:durableId="57558127">
    <w:abstractNumId w:val="20"/>
  </w:num>
  <w:num w:numId="17" w16cid:durableId="1507328104">
    <w:abstractNumId w:val="0"/>
  </w:num>
  <w:num w:numId="18" w16cid:durableId="39482838">
    <w:abstractNumId w:val="13"/>
  </w:num>
  <w:num w:numId="19" w16cid:durableId="565535128">
    <w:abstractNumId w:val="14"/>
  </w:num>
  <w:num w:numId="20" w16cid:durableId="1612281172">
    <w:abstractNumId w:val="21"/>
  </w:num>
  <w:num w:numId="21" w16cid:durableId="1562710189">
    <w:abstractNumId w:val="19"/>
  </w:num>
  <w:num w:numId="22" w16cid:durableId="724912731">
    <w:abstractNumId w:val="35"/>
  </w:num>
  <w:num w:numId="23" w16cid:durableId="868298707">
    <w:abstractNumId w:val="29"/>
  </w:num>
  <w:num w:numId="24" w16cid:durableId="876624641">
    <w:abstractNumId w:val="34"/>
  </w:num>
  <w:num w:numId="25" w16cid:durableId="2517286">
    <w:abstractNumId w:val="3"/>
  </w:num>
  <w:num w:numId="26" w16cid:durableId="436410696">
    <w:abstractNumId w:val="32"/>
  </w:num>
  <w:num w:numId="27" w16cid:durableId="1249775023">
    <w:abstractNumId w:val="10"/>
  </w:num>
  <w:num w:numId="28" w16cid:durableId="1665740098">
    <w:abstractNumId w:val="12"/>
  </w:num>
  <w:num w:numId="29" w16cid:durableId="269702301">
    <w:abstractNumId w:val="22"/>
  </w:num>
  <w:num w:numId="30" w16cid:durableId="1796680302">
    <w:abstractNumId w:val="41"/>
  </w:num>
  <w:num w:numId="31" w16cid:durableId="1252086691">
    <w:abstractNumId w:val="7"/>
  </w:num>
  <w:num w:numId="32" w16cid:durableId="653223588">
    <w:abstractNumId w:val="39"/>
  </w:num>
  <w:num w:numId="33" w16cid:durableId="2101758412">
    <w:abstractNumId w:val="24"/>
  </w:num>
  <w:num w:numId="34" w16cid:durableId="798646004">
    <w:abstractNumId w:val="17"/>
  </w:num>
  <w:num w:numId="35" w16cid:durableId="962924474">
    <w:abstractNumId w:val="38"/>
  </w:num>
  <w:num w:numId="36" w16cid:durableId="978656525">
    <w:abstractNumId w:val="30"/>
  </w:num>
  <w:num w:numId="37" w16cid:durableId="1652903825">
    <w:abstractNumId w:val="26"/>
  </w:num>
  <w:num w:numId="38" w16cid:durableId="1355185170">
    <w:abstractNumId w:val="18"/>
  </w:num>
  <w:num w:numId="39" w16cid:durableId="1830633487">
    <w:abstractNumId w:val="27"/>
  </w:num>
  <w:num w:numId="40" w16cid:durableId="1539507892">
    <w:abstractNumId w:val="37"/>
  </w:num>
  <w:num w:numId="41" w16cid:durableId="851451498">
    <w:abstractNumId w:val="5"/>
  </w:num>
  <w:num w:numId="42" w16cid:durableId="105929077">
    <w:abstractNumId w:val="23"/>
  </w:num>
  <w:num w:numId="43" w16cid:durableId="4745627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Ethier">
    <w15:presenceInfo w15:providerId="Windows Live" w15:userId="6dfb03d569bf53c6"/>
  </w15:person>
  <w15:person w15:author="Dave Iles">
    <w15:presenceInfo w15:providerId="Windows Live" w15:userId="523aad7405a63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2B04"/>
    <w:rsid w:val="000036D8"/>
    <w:rsid w:val="00003BAC"/>
    <w:rsid w:val="000076E9"/>
    <w:rsid w:val="000113C7"/>
    <w:rsid w:val="00012FC1"/>
    <w:rsid w:val="0001711C"/>
    <w:rsid w:val="00017817"/>
    <w:rsid w:val="0002169D"/>
    <w:rsid w:val="000243B1"/>
    <w:rsid w:val="0002600C"/>
    <w:rsid w:val="00026D5F"/>
    <w:rsid w:val="00027D35"/>
    <w:rsid w:val="00035463"/>
    <w:rsid w:val="0004103D"/>
    <w:rsid w:val="0004602C"/>
    <w:rsid w:val="00046A8A"/>
    <w:rsid w:val="00046B01"/>
    <w:rsid w:val="00050F2C"/>
    <w:rsid w:val="00053790"/>
    <w:rsid w:val="000570EA"/>
    <w:rsid w:val="00057CDB"/>
    <w:rsid w:val="000621DE"/>
    <w:rsid w:val="0006243B"/>
    <w:rsid w:val="0006255C"/>
    <w:rsid w:val="00062951"/>
    <w:rsid w:val="000633A5"/>
    <w:rsid w:val="000657A6"/>
    <w:rsid w:val="0006660C"/>
    <w:rsid w:val="00066E0D"/>
    <w:rsid w:val="00066EDD"/>
    <w:rsid w:val="000707A3"/>
    <w:rsid w:val="00070F8A"/>
    <w:rsid w:val="00071338"/>
    <w:rsid w:val="0007197C"/>
    <w:rsid w:val="00075117"/>
    <w:rsid w:val="00076814"/>
    <w:rsid w:val="00081A3B"/>
    <w:rsid w:val="0008328D"/>
    <w:rsid w:val="00083557"/>
    <w:rsid w:val="000845CA"/>
    <w:rsid w:val="000858B9"/>
    <w:rsid w:val="00086908"/>
    <w:rsid w:val="00086DD9"/>
    <w:rsid w:val="00087FE4"/>
    <w:rsid w:val="00096C20"/>
    <w:rsid w:val="00096CD2"/>
    <w:rsid w:val="00096F45"/>
    <w:rsid w:val="00097349"/>
    <w:rsid w:val="00097D6C"/>
    <w:rsid w:val="000A3B1F"/>
    <w:rsid w:val="000A3D31"/>
    <w:rsid w:val="000A6847"/>
    <w:rsid w:val="000A6AA0"/>
    <w:rsid w:val="000B060A"/>
    <w:rsid w:val="000B1202"/>
    <w:rsid w:val="000B20BF"/>
    <w:rsid w:val="000B247C"/>
    <w:rsid w:val="000B2843"/>
    <w:rsid w:val="000B2F3D"/>
    <w:rsid w:val="000B3FF9"/>
    <w:rsid w:val="000B4A95"/>
    <w:rsid w:val="000B6BCE"/>
    <w:rsid w:val="000C16CF"/>
    <w:rsid w:val="000C2094"/>
    <w:rsid w:val="000C38C2"/>
    <w:rsid w:val="000C5638"/>
    <w:rsid w:val="000C5A6E"/>
    <w:rsid w:val="000D2605"/>
    <w:rsid w:val="000D2F0E"/>
    <w:rsid w:val="000D443A"/>
    <w:rsid w:val="000D7076"/>
    <w:rsid w:val="000E0CB5"/>
    <w:rsid w:val="000E216B"/>
    <w:rsid w:val="000E3767"/>
    <w:rsid w:val="000E4F58"/>
    <w:rsid w:val="000F15D5"/>
    <w:rsid w:val="000F1A22"/>
    <w:rsid w:val="000F3984"/>
    <w:rsid w:val="000F3C7E"/>
    <w:rsid w:val="000F583E"/>
    <w:rsid w:val="000F6293"/>
    <w:rsid w:val="000F6C50"/>
    <w:rsid w:val="000F78D8"/>
    <w:rsid w:val="000F79D8"/>
    <w:rsid w:val="000F7B7D"/>
    <w:rsid w:val="001013F1"/>
    <w:rsid w:val="0010209A"/>
    <w:rsid w:val="00106AC2"/>
    <w:rsid w:val="00111F87"/>
    <w:rsid w:val="00114C7A"/>
    <w:rsid w:val="00116101"/>
    <w:rsid w:val="00116BF6"/>
    <w:rsid w:val="001278BB"/>
    <w:rsid w:val="00130105"/>
    <w:rsid w:val="001320FA"/>
    <w:rsid w:val="001323BC"/>
    <w:rsid w:val="00132870"/>
    <w:rsid w:val="0013340E"/>
    <w:rsid w:val="00136289"/>
    <w:rsid w:val="001369C7"/>
    <w:rsid w:val="00136EA6"/>
    <w:rsid w:val="00140323"/>
    <w:rsid w:val="00140FCC"/>
    <w:rsid w:val="0014117C"/>
    <w:rsid w:val="001424E6"/>
    <w:rsid w:val="001426EF"/>
    <w:rsid w:val="00142E55"/>
    <w:rsid w:val="0014465C"/>
    <w:rsid w:val="0014477C"/>
    <w:rsid w:val="0015068B"/>
    <w:rsid w:val="00151917"/>
    <w:rsid w:val="0015291E"/>
    <w:rsid w:val="001545E3"/>
    <w:rsid w:val="00155D38"/>
    <w:rsid w:val="001572B7"/>
    <w:rsid w:val="00157F42"/>
    <w:rsid w:val="0016054A"/>
    <w:rsid w:val="00160D77"/>
    <w:rsid w:val="00163EC0"/>
    <w:rsid w:val="00165268"/>
    <w:rsid w:val="00170D73"/>
    <w:rsid w:val="0017122C"/>
    <w:rsid w:val="0017300E"/>
    <w:rsid w:val="00173416"/>
    <w:rsid w:val="00173CCF"/>
    <w:rsid w:val="00174568"/>
    <w:rsid w:val="00175071"/>
    <w:rsid w:val="00177AB3"/>
    <w:rsid w:val="00180178"/>
    <w:rsid w:val="00182854"/>
    <w:rsid w:val="00183BE3"/>
    <w:rsid w:val="001874C7"/>
    <w:rsid w:val="00187594"/>
    <w:rsid w:val="00191F31"/>
    <w:rsid w:val="00195680"/>
    <w:rsid w:val="00197BA0"/>
    <w:rsid w:val="001A3E56"/>
    <w:rsid w:val="001A4DFA"/>
    <w:rsid w:val="001A7024"/>
    <w:rsid w:val="001A754E"/>
    <w:rsid w:val="001B0ABF"/>
    <w:rsid w:val="001B1ADE"/>
    <w:rsid w:val="001B45D4"/>
    <w:rsid w:val="001B51CF"/>
    <w:rsid w:val="001B5AB6"/>
    <w:rsid w:val="001B6FCB"/>
    <w:rsid w:val="001B71B4"/>
    <w:rsid w:val="001B7DF1"/>
    <w:rsid w:val="001C08D4"/>
    <w:rsid w:val="001C1F30"/>
    <w:rsid w:val="001C2A2D"/>
    <w:rsid w:val="001D165F"/>
    <w:rsid w:val="001D23C3"/>
    <w:rsid w:val="001D3075"/>
    <w:rsid w:val="001D3173"/>
    <w:rsid w:val="001D3241"/>
    <w:rsid w:val="001D3881"/>
    <w:rsid w:val="001D3C1A"/>
    <w:rsid w:val="001E1760"/>
    <w:rsid w:val="001E21E2"/>
    <w:rsid w:val="001E2E1D"/>
    <w:rsid w:val="001E5B80"/>
    <w:rsid w:val="001E6168"/>
    <w:rsid w:val="001E7E34"/>
    <w:rsid w:val="001F3EB8"/>
    <w:rsid w:val="001F5697"/>
    <w:rsid w:val="001F575E"/>
    <w:rsid w:val="001F6D58"/>
    <w:rsid w:val="00200DC6"/>
    <w:rsid w:val="002013DA"/>
    <w:rsid w:val="002026C6"/>
    <w:rsid w:val="00202A20"/>
    <w:rsid w:val="002055A4"/>
    <w:rsid w:val="002072D0"/>
    <w:rsid w:val="0021296A"/>
    <w:rsid w:val="00212D6E"/>
    <w:rsid w:val="00215B39"/>
    <w:rsid w:val="00222997"/>
    <w:rsid w:val="0022477C"/>
    <w:rsid w:val="002262BA"/>
    <w:rsid w:val="002264D0"/>
    <w:rsid w:val="00226DBD"/>
    <w:rsid w:val="00227810"/>
    <w:rsid w:val="002313E2"/>
    <w:rsid w:val="0023423E"/>
    <w:rsid w:val="002416A9"/>
    <w:rsid w:val="00241BC9"/>
    <w:rsid w:val="00243252"/>
    <w:rsid w:val="0024506E"/>
    <w:rsid w:val="00246D4F"/>
    <w:rsid w:val="00247777"/>
    <w:rsid w:val="00251A5A"/>
    <w:rsid w:val="00252EB2"/>
    <w:rsid w:val="002530A7"/>
    <w:rsid w:val="00255A89"/>
    <w:rsid w:val="0026213F"/>
    <w:rsid w:val="00262998"/>
    <w:rsid w:val="00262FFF"/>
    <w:rsid w:val="00263EA1"/>
    <w:rsid w:val="00264F78"/>
    <w:rsid w:val="00267757"/>
    <w:rsid w:val="00270A31"/>
    <w:rsid w:val="002715EE"/>
    <w:rsid w:val="00273D43"/>
    <w:rsid w:val="0027446B"/>
    <w:rsid w:val="002761D3"/>
    <w:rsid w:val="00282617"/>
    <w:rsid w:val="00283990"/>
    <w:rsid w:val="00291E71"/>
    <w:rsid w:val="002939C1"/>
    <w:rsid w:val="002964B6"/>
    <w:rsid w:val="00297C27"/>
    <w:rsid w:val="00297E0D"/>
    <w:rsid w:val="002A1E90"/>
    <w:rsid w:val="002A2EE9"/>
    <w:rsid w:val="002A3F5D"/>
    <w:rsid w:val="002A6A94"/>
    <w:rsid w:val="002A6BFC"/>
    <w:rsid w:val="002A7825"/>
    <w:rsid w:val="002B0398"/>
    <w:rsid w:val="002B1C8D"/>
    <w:rsid w:val="002B449A"/>
    <w:rsid w:val="002B70D7"/>
    <w:rsid w:val="002C3BBF"/>
    <w:rsid w:val="002C6863"/>
    <w:rsid w:val="002D1328"/>
    <w:rsid w:val="002D14BB"/>
    <w:rsid w:val="002D266D"/>
    <w:rsid w:val="002D4C52"/>
    <w:rsid w:val="002D5042"/>
    <w:rsid w:val="002D51F2"/>
    <w:rsid w:val="002E0AA5"/>
    <w:rsid w:val="002E67CF"/>
    <w:rsid w:val="002E6AE0"/>
    <w:rsid w:val="002E7809"/>
    <w:rsid w:val="002E7D09"/>
    <w:rsid w:val="002F0CCB"/>
    <w:rsid w:val="002F1085"/>
    <w:rsid w:val="002F2E76"/>
    <w:rsid w:val="002F4E26"/>
    <w:rsid w:val="00300697"/>
    <w:rsid w:val="00300AB0"/>
    <w:rsid w:val="00300B55"/>
    <w:rsid w:val="0030159E"/>
    <w:rsid w:val="00303F99"/>
    <w:rsid w:val="003040AD"/>
    <w:rsid w:val="0030475D"/>
    <w:rsid w:val="003049B9"/>
    <w:rsid w:val="00304EFA"/>
    <w:rsid w:val="0031390C"/>
    <w:rsid w:val="0031470B"/>
    <w:rsid w:val="00314E13"/>
    <w:rsid w:val="0031583B"/>
    <w:rsid w:val="00316328"/>
    <w:rsid w:val="00316811"/>
    <w:rsid w:val="00317000"/>
    <w:rsid w:val="00320D13"/>
    <w:rsid w:val="003227DA"/>
    <w:rsid w:val="00324DCB"/>
    <w:rsid w:val="00324E68"/>
    <w:rsid w:val="00326911"/>
    <w:rsid w:val="00326C90"/>
    <w:rsid w:val="00327B2D"/>
    <w:rsid w:val="00327F34"/>
    <w:rsid w:val="00331CB1"/>
    <w:rsid w:val="00332524"/>
    <w:rsid w:val="00332D1E"/>
    <w:rsid w:val="00332E43"/>
    <w:rsid w:val="003331FF"/>
    <w:rsid w:val="00334BB0"/>
    <w:rsid w:val="00335AA3"/>
    <w:rsid w:val="00337665"/>
    <w:rsid w:val="0034135E"/>
    <w:rsid w:val="00341817"/>
    <w:rsid w:val="00345CE2"/>
    <w:rsid w:val="0034737E"/>
    <w:rsid w:val="00350F2A"/>
    <w:rsid w:val="00351630"/>
    <w:rsid w:val="0035196D"/>
    <w:rsid w:val="00352B87"/>
    <w:rsid w:val="00355501"/>
    <w:rsid w:val="00355579"/>
    <w:rsid w:val="00360899"/>
    <w:rsid w:val="003632B8"/>
    <w:rsid w:val="00363DEA"/>
    <w:rsid w:val="00365EBC"/>
    <w:rsid w:val="00367361"/>
    <w:rsid w:val="00371741"/>
    <w:rsid w:val="00371909"/>
    <w:rsid w:val="00374781"/>
    <w:rsid w:val="00377BAD"/>
    <w:rsid w:val="003801DA"/>
    <w:rsid w:val="003810F1"/>
    <w:rsid w:val="003819A9"/>
    <w:rsid w:val="00382470"/>
    <w:rsid w:val="0038408F"/>
    <w:rsid w:val="00386C0B"/>
    <w:rsid w:val="00386EF8"/>
    <w:rsid w:val="00387152"/>
    <w:rsid w:val="00387450"/>
    <w:rsid w:val="00390220"/>
    <w:rsid w:val="00392FC4"/>
    <w:rsid w:val="00393DAF"/>
    <w:rsid w:val="00393E49"/>
    <w:rsid w:val="00393FA8"/>
    <w:rsid w:val="0039417D"/>
    <w:rsid w:val="00397708"/>
    <w:rsid w:val="003A1578"/>
    <w:rsid w:val="003A1623"/>
    <w:rsid w:val="003A43CC"/>
    <w:rsid w:val="003B26F3"/>
    <w:rsid w:val="003B3FCB"/>
    <w:rsid w:val="003B42A6"/>
    <w:rsid w:val="003B4843"/>
    <w:rsid w:val="003B75B6"/>
    <w:rsid w:val="003C6035"/>
    <w:rsid w:val="003C74D9"/>
    <w:rsid w:val="003D0F99"/>
    <w:rsid w:val="003D4CE1"/>
    <w:rsid w:val="003D55B5"/>
    <w:rsid w:val="003D5D6A"/>
    <w:rsid w:val="003D61AA"/>
    <w:rsid w:val="003D6667"/>
    <w:rsid w:val="003E0C30"/>
    <w:rsid w:val="003E2C27"/>
    <w:rsid w:val="003E3061"/>
    <w:rsid w:val="003E62D4"/>
    <w:rsid w:val="003E66A3"/>
    <w:rsid w:val="003F4C88"/>
    <w:rsid w:val="003F622D"/>
    <w:rsid w:val="003F67AA"/>
    <w:rsid w:val="003F76DB"/>
    <w:rsid w:val="003F7FAA"/>
    <w:rsid w:val="0040087D"/>
    <w:rsid w:val="00404988"/>
    <w:rsid w:val="00411C98"/>
    <w:rsid w:val="0041202C"/>
    <w:rsid w:val="00412973"/>
    <w:rsid w:val="00412C9B"/>
    <w:rsid w:val="00414948"/>
    <w:rsid w:val="00415D4C"/>
    <w:rsid w:val="0041685C"/>
    <w:rsid w:val="00417A47"/>
    <w:rsid w:val="0042033B"/>
    <w:rsid w:val="00427BDD"/>
    <w:rsid w:val="00431AB2"/>
    <w:rsid w:val="00431D97"/>
    <w:rsid w:val="00431DD6"/>
    <w:rsid w:val="00432122"/>
    <w:rsid w:val="00433403"/>
    <w:rsid w:val="0043627A"/>
    <w:rsid w:val="004362AE"/>
    <w:rsid w:val="0043779E"/>
    <w:rsid w:val="004417FE"/>
    <w:rsid w:val="004466AD"/>
    <w:rsid w:val="004466F4"/>
    <w:rsid w:val="00446C7F"/>
    <w:rsid w:val="00447BFC"/>
    <w:rsid w:val="004518F4"/>
    <w:rsid w:val="00453FEA"/>
    <w:rsid w:val="004550C6"/>
    <w:rsid w:val="00455665"/>
    <w:rsid w:val="004568B9"/>
    <w:rsid w:val="004576CA"/>
    <w:rsid w:val="004601A4"/>
    <w:rsid w:val="00461DE1"/>
    <w:rsid w:val="0046252E"/>
    <w:rsid w:val="0046447D"/>
    <w:rsid w:val="0046454F"/>
    <w:rsid w:val="00464B5A"/>
    <w:rsid w:val="00465A26"/>
    <w:rsid w:val="004662A5"/>
    <w:rsid w:val="004670B3"/>
    <w:rsid w:val="00467875"/>
    <w:rsid w:val="0046798C"/>
    <w:rsid w:val="00470BA5"/>
    <w:rsid w:val="00470EB7"/>
    <w:rsid w:val="00471738"/>
    <w:rsid w:val="00471E1C"/>
    <w:rsid w:val="00476C9C"/>
    <w:rsid w:val="00477049"/>
    <w:rsid w:val="00477D03"/>
    <w:rsid w:val="004847D8"/>
    <w:rsid w:val="00484C03"/>
    <w:rsid w:val="00485FE9"/>
    <w:rsid w:val="00487C07"/>
    <w:rsid w:val="00490CA7"/>
    <w:rsid w:val="0049181C"/>
    <w:rsid w:val="00491C5F"/>
    <w:rsid w:val="00492978"/>
    <w:rsid w:val="00494703"/>
    <w:rsid w:val="00494B45"/>
    <w:rsid w:val="00494CE7"/>
    <w:rsid w:val="004953B5"/>
    <w:rsid w:val="004A10CF"/>
    <w:rsid w:val="004A10FD"/>
    <w:rsid w:val="004A2CEB"/>
    <w:rsid w:val="004A3A79"/>
    <w:rsid w:val="004A6052"/>
    <w:rsid w:val="004A7E7D"/>
    <w:rsid w:val="004B1721"/>
    <w:rsid w:val="004B1A3A"/>
    <w:rsid w:val="004B35F5"/>
    <w:rsid w:val="004B6571"/>
    <w:rsid w:val="004B74BB"/>
    <w:rsid w:val="004B7CD5"/>
    <w:rsid w:val="004C0223"/>
    <w:rsid w:val="004C04D6"/>
    <w:rsid w:val="004C3696"/>
    <w:rsid w:val="004C46B8"/>
    <w:rsid w:val="004C65EE"/>
    <w:rsid w:val="004D0604"/>
    <w:rsid w:val="004D52ED"/>
    <w:rsid w:val="004D5E2D"/>
    <w:rsid w:val="004D7725"/>
    <w:rsid w:val="004E2062"/>
    <w:rsid w:val="004E247C"/>
    <w:rsid w:val="004E75B8"/>
    <w:rsid w:val="004F0339"/>
    <w:rsid w:val="004F3A85"/>
    <w:rsid w:val="004F3C7D"/>
    <w:rsid w:val="004F5D05"/>
    <w:rsid w:val="004F6556"/>
    <w:rsid w:val="004F689D"/>
    <w:rsid w:val="00503D18"/>
    <w:rsid w:val="0050782A"/>
    <w:rsid w:val="00511311"/>
    <w:rsid w:val="00511A4F"/>
    <w:rsid w:val="00511E58"/>
    <w:rsid w:val="00512539"/>
    <w:rsid w:val="0051294F"/>
    <w:rsid w:val="00512D11"/>
    <w:rsid w:val="00516105"/>
    <w:rsid w:val="0052000F"/>
    <w:rsid w:val="00525C1D"/>
    <w:rsid w:val="005262B4"/>
    <w:rsid w:val="005272CF"/>
    <w:rsid w:val="0053053B"/>
    <w:rsid w:val="00531031"/>
    <w:rsid w:val="00533431"/>
    <w:rsid w:val="00534D76"/>
    <w:rsid w:val="00540A2B"/>
    <w:rsid w:val="0054226F"/>
    <w:rsid w:val="00542F45"/>
    <w:rsid w:val="005466F4"/>
    <w:rsid w:val="00554E87"/>
    <w:rsid w:val="00555381"/>
    <w:rsid w:val="00557373"/>
    <w:rsid w:val="00562780"/>
    <w:rsid w:val="00563CD6"/>
    <w:rsid w:val="00564ACF"/>
    <w:rsid w:val="00564B7A"/>
    <w:rsid w:val="00567BE3"/>
    <w:rsid w:val="005704B8"/>
    <w:rsid w:val="00570F65"/>
    <w:rsid w:val="005730ED"/>
    <w:rsid w:val="005737E4"/>
    <w:rsid w:val="00574E5C"/>
    <w:rsid w:val="00581D63"/>
    <w:rsid w:val="00586A40"/>
    <w:rsid w:val="005878D9"/>
    <w:rsid w:val="00587A8A"/>
    <w:rsid w:val="00587CF3"/>
    <w:rsid w:val="005904D0"/>
    <w:rsid w:val="005937BF"/>
    <w:rsid w:val="005963FF"/>
    <w:rsid w:val="00597AF8"/>
    <w:rsid w:val="005A3339"/>
    <w:rsid w:val="005A42DF"/>
    <w:rsid w:val="005A5635"/>
    <w:rsid w:val="005A74A5"/>
    <w:rsid w:val="005B119D"/>
    <w:rsid w:val="005B25B4"/>
    <w:rsid w:val="005B556A"/>
    <w:rsid w:val="005B76D3"/>
    <w:rsid w:val="005C3BF7"/>
    <w:rsid w:val="005C7EB7"/>
    <w:rsid w:val="005D7A74"/>
    <w:rsid w:val="005E105E"/>
    <w:rsid w:val="005E1D09"/>
    <w:rsid w:val="005E2BEE"/>
    <w:rsid w:val="005E2D06"/>
    <w:rsid w:val="005E5BA5"/>
    <w:rsid w:val="005F15BC"/>
    <w:rsid w:val="005F21BB"/>
    <w:rsid w:val="005F3BB7"/>
    <w:rsid w:val="005F434D"/>
    <w:rsid w:val="005F7968"/>
    <w:rsid w:val="0060014F"/>
    <w:rsid w:val="00603788"/>
    <w:rsid w:val="00603CAD"/>
    <w:rsid w:val="0060548E"/>
    <w:rsid w:val="0060564A"/>
    <w:rsid w:val="0060573C"/>
    <w:rsid w:val="006068DD"/>
    <w:rsid w:val="00606AE8"/>
    <w:rsid w:val="0062164E"/>
    <w:rsid w:val="006217CD"/>
    <w:rsid w:val="00623205"/>
    <w:rsid w:val="00625FAD"/>
    <w:rsid w:val="006326E8"/>
    <w:rsid w:val="00632A6B"/>
    <w:rsid w:val="006332C7"/>
    <w:rsid w:val="00633BF1"/>
    <w:rsid w:val="006344B5"/>
    <w:rsid w:val="0064029A"/>
    <w:rsid w:val="006438C4"/>
    <w:rsid w:val="00643F8F"/>
    <w:rsid w:val="006445BC"/>
    <w:rsid w:val="00645171"/>
    <w:rsid w:val="00646148"/>
    <w:rsid w:val="00651343"/>
    <w:rsid w:val="00651847"/>
    <w:rsid w:val="006521FC"/>
    <w:rsid w:val="00652BB2"/>
    <w:rsid w:val="00655331"/>
    <w:rsid w:val="00655ED9"/>
    <w:rsid w:val="00660BC7"/>
    <w:rsid w:val="00661C0A"/>
    <w:rsid w:val="00662E1D"/>
    <w:rsid w:val="00667066"/>
    <w:rsid w:val="006673D0"/>
    <w:rsid w:val="00667CB3"/>
    <w:rsid w:val="00667EE9"/>
    <w:rsid w:val="00670872"/>
    <w:rsid w:val="00672842"/>
    <w:rsid w:val="006753B2"/>
    <w:rsid w:val="00677426"/>
    <w:rsid w:val="006810F5"/>
    <w:rsid w:val="00685F08"/>
    <w:rsid w:val="00691182"/>
    <w:rsid w:val="006921BE"/>
    <w:rsid w:val="006922C2"/>
    <w:rsid w:val="00692DD5"/>
    <w:rsid w:val="00693933"/>
    <w:rsid w:val="00694104"/>
    <w:rsid w:val="00696ABA"/>
    <w:rsid w:val="006973E2"/>
    <w:rsid w:val="00697C56"/>
    <w:rsid w:val="006A0963"/>
    <w:rsid w:val="006A0A3F"/>
    <w:rsid w:val="006A15D2"/>
    <w:rsid w:val="006A4F55"/>
    <w:rsid w:val="006A788B"/>
    <w:rsid w:val="006B4724"/>
    <w:rsid w:val="006B5824"/>
    <w:rsid w:val="006C1BB1"/>
    <w:rsid w:val="006C3FA0"/>
    <w:rsid w:val="006C4639"/>
    <w:rsid w:val="006C58A8"/>
    <w:rsid w:val="006C5940"/>
    <w:rsid w:val="006D0A72"/>
    <w:rsid w:val="006D1784"/>
    <w:rsid w:val="006D4FC9"/>
    <w:rsid w:val="006D7C9E"/>
    <w:rsid w:val="006E0DF7"/>
    <w:rsid w:val="006E4E0A"/>
    <w:rsid w:val="006E5C23"/>
    <w:rsid w:val="006E6793"/>
    <w:rsid w:val="006E71C3"/>
    <w:rsid w:val="006F262F"/>
    <w:rsid w:val="006F3E8B"/>
    <w:rsid w:val="006F5971"/>
    <w:rsid w:val="006F722F"/>
    <w:rsid w:val="006F7854"/>
    <w:rsid w:val="00700E94"/>
    <w:rsid w:val="00702078"/>
    <w:rsid w:val="00704DDB"/>
    <w:rsid w:val="00705023"/>
    <w:rsid w:val="00706A12"/>
    <w:rsid w:val="007101B7"/>
    <w:rsid w:val="00711BB3"/>
    <w:rsid w:val="00711E3C"/>
    <w:rsid w:val="00713EA8"/>
    <w:rsid w:val="007178A5"/>
    <w:rsid w:val="00721FAE"/>
    <w:rsid w:val="00723AB7"/>
    <w:rsid w:val="0072411F"/>
    <w:rsid w:val="007259F4"/>
    <w:rsid w:val="00725BC0"/>
    <w:rsid w:val="00727372"/>
    <w:rsid w:val="00727D2E"/>
    <w:rsid w:val="007309E5"/>
    <w:rsid w:val="00733433"/>
    <w:rsid w:val="007344AD"/>
    <w:rsid w:val="007355D7"/>
    <w:rsid w:val="00735729"/>
    <w:rsid w:val="00740225"/>
    <w:rsid w:val="007402FB"/>
    <w:rsid w:val="007415EC"/>
    <w:rsid w:val="00741D07"/>
    <w:rsid w:val="007420A2"/>
    <w:rsid w:val="00742EC1"/>
    <w:rsid w:val="00743EA3"/>
    <w:rsid w:val="00745864"/>
    <w:rsid w:val="00747003"/>
    <w:rsid w:val="007502AB"/>
    <w:rsid w:val="00751791"/>
    <w:rsid w:val="007551C2"/>
    <w:rsid w:val="00755F89"/>
    <w:rsid w:val="007579D3"/>
    <w:rsid w:val="0076019F"/>
    <w:rsid w:val="00760464"/>
    <w:rsid w:val="007606DC"/>
    <w:rsid w:val="007612C5"/>
    <w:rsid w:val="00761DA1"/>
    <w:rsid w:val="007639CF"/>
    <w:rsid w:val="0077341A"/>
    <w:rsid w:val="00774079"/>
    <w:rsid w:val="0077581B"/>
    <w:rsid w:val="00775D2D"/>
    <w:rsid w:val="00776158"/>
    <w:rsid w:val="0077650A"/>
    <w:rsid w:val="0077669C"/>
    <w:rsid w:val="00776E48"/>
    <w:rsid w:val="00782329"/>
    <w:rsid w:val="00785771"/>
    <w:rsid w:val="007905D6"/>
    <w:rsid w:val="00790CDB"/>
    <w:rsid w:val="00790FB2"/>
    <w:rsid w:val="0079203A"/>
    <w:rsid w:val="007925C0"/>
    <w:rsid w:val="0079487D"/>
    <w:rsid w:val="007953B4"/>
    <w:rsid w:val="0079617A"/>
    <w:rsid w:val="00796F9F"/>
    <w:rsid w:val="007A3390"/>
    <w:rsid w:val="007A344A"/>
    <w:rsid w:val="007A5CB4"/>
    <w:rsid w:val="007A6AE0"/>
    <w:rsid w:val="007B36B6"/>
    <w:rsid w:val="007C0A39"/>
    <w:rsid w:val="007C2A70"/>
    <w:rsid w:val="007C3739"/>
    <w:rsid w:val="007C4198"/>
    <w:rsid w:val="007C6268"/>
    <w:rsid w:val="007D05EB"/>
    <w:rsid w:val="007D0F58"/>
    <w:rsid w:val="007D2F1E"/>
    <w:rsid w:val="007D46A8"/>
    <w:rsid w:val="007D4E0A"/>
    <w:rsid w:val="007D4E4B"/>
    <w:rsid w:val="007D5322"/>
    <w:rsid w:val="007E175B"/>
    <w:rsid w:val="007E251B"/>
    <w:rsid w:val="007E4486"/>
    <w:rsid w:val="007E4CAA"/>
    <w:rsid w:val="007F0C8D"/>
    <w:rsid w:val="007F0FDF"/>
    <w:rsid w:val="007F2A05"/>
    <w:rsid w:val="007F31E2"/>
    <w:rsid w:val="007F3B7B"/>
    <w:rsid w:val="007F52C2"/>
    <w:rsid w:val="007F6644"/>
    <w:rsid w:val="00801C60"/>
    <w:rsid w:val="00803413"/>
    <w:rsid w:val="0080420D"/>
    <w:rsid w:val="008047F0"/>
    <w:rsid w:val="0080552C"/>
    <w:rsid w:val="008067F1"/>
    <w:rsid w:val="00810883"/>
    <w:rsid w:val="00810DB0"/>
    <w:rsid w:val="008144AF"/>
    <w:rsid w:val="00814918"/>
    <w:rsid w:val="00815F64"/>
    <w:rsid w:val="00816141"/>
    <w:rsid w:val="008166AF"/>
    <w:rsid w:val="00817808"/>
    <w:rsid w:val="008235B0"/>
    <w:rsid w:val="00826D4B"/>
    <w:rsid w:val="008304A1"/>
    <w:rsid w:val="00830F2B"/>
    <w:rsid w:val="00831D12"/>
    <w:rsid w:val="00833A8A"/>
    <w:rsid w:val="0083490C"/>
    <w:rsid w:val="00836D07"/>
    <w:rsid w:val="00841239"/>
    <w:rsid w:val="00841E17"/>
    <w:rsid w:val="008435C7"/>
    <w:rsid w:val="00845DBC"/>
    <w:rsid w:val="00847C59"/>
    <w:rsid w:val="008501DA"/>
    <w:rsid w:val="008505AA"/>
    <w:rsid w:val="008549F7"/>
    <w:rsid w:val="00854CC5"/>
    <w:rsid w:val="00856F89"/>
    <w:rsid w:val="00860EE5"/>
    <w:rsid w:val="008629D1"/>
    <w:rsid w:val="00863394"/>
    <w:rsid w:val="008652F2"/>
    <w:rsid w:val="00866223"/>
    <w:rsid w:val="008663EF"/>
    <w:rsid w:val="00870B96"/>
    <w:rsid w:val="00870F63"/>
    <w:rsid w:val="0087334E"/>
    <w:rsid w:val="008738B2"/>
    <w:rsid w:val="00875AAB"/>
    <w:rsid w:val="00882689"/>
    <w:rsid w:val="008828BC"/>
    <w:rsid w:val="00883215"/>
    <w:rsid w:val="00886937"/>
    <w:rsid w:val="008876E2"/>
    <w:rsid w:val="00890B11"/>
    <w:rsid w:val="00890CE2"/>
    <w:rsid w:val="008933F3"/>
    <w:rsid w:val="00893B15"/>
    <w:rsid w:val="008A0E3B"/>
    <w:rsid w:val="008A17BD"/>
    <w:rsid w:val="008A17CB"/>
    <w:rsid w:val="008A4CD3"/>
    <w:rsid w:val="008A5FB4"/>
    <w:rsid w:val="008A6002"/>
    <w:rsid w:val="008B078D"/>
    <w:rsid w:val="008B0B47"/>
    <w:rsid w:val="008B296B"/>
    <w:rsid w:val="008C0AF5"/>
    <w:rsid w:val="008C771C"/>
    <w:rsid w:val="008D0111"/>
    <w:rsid w:val="008D12CB"/>
    <w:rsid w:val="008D2296"/>
    <w:rsid w:val="008D387C"/>
    <w:rsid w:val="008D56F4"/>
    <w:rsid w:val="008D6831"/>
    <w:rsid w:val="008D6B80"/>
    <w:rsid w:val="008D7598"/>
    <w:rsid w:val="008E272A"/>
    <w:rsid w:val="008E2991"/>
    <w:rsid w:val="008E2DC1"/>
    <w:rsid w:val="008E3B51"/>
    <w:rsid w:val="008E4496"/>
    <w:rsid w:val="008E57A0"/>
    <w:rsid w:val="008F001D"/>
    <w:rsid w:val="008F14EA"/>
    <w:rsid w:val="008F440D"/>
    <w:rsid w:val="008F4C86"/>
    <w:rsid w:val="008F56E4"/>
    <w:rsid w:val="00900400"/>
    <w:rsid w:val="009006E0"/>
    <w:rsid w:val="00901BE6"/>
    <w:rsid w:val="009072AA"/>
    <w:rsid w:val="00910BF8"/>
    <w:rsid w:val="009112DB"/>
    <w:rsid w:val="0091186E"/>
    <w:rsid w:val="009150E9"/>
    <w:rsid w:val="009157F2"/>
    <w:rsid w:val="009171ED"/>
    <w:rsid w:val="00922EE8"/>
    <w:rsid w:val="00923EA0"/>
    <w:rsid w:val="00925CBA"/>
    <w:rsid w:val="00925EDD"/>
    <w:rsid w:val="00926602"/>
    <w:rsid w:val="0093132A"/>
    <w:rsid w:val="009325FB"/>
    <w:rsid w:val="009333D7"/>
    <w:rsid w:val="009409A0"/>
    <w:rsid w:val="00940B46"/>
    <w:rsid w:val="00940D80"/>
    <w:rsid w:val="00947C3C"/>
    <w:rsid w:val="009513C1"/>
    <w:rsid w:val="00951E18"/>
    <w:rsid w:val="00952A52"/>
    <w:rsid w:val="00952D6A"/>
    <w:rsid w:val="009547A0"/>
    <w:rsid w:val="00960838"/>
    <w:rsid w:val="00961A8C"/>
    <w:rsid w:val="00961FD5"/>
    <w:rsid w:val="00963B15"/>
    <w:rsid w:val="00963E9D"/>
    <w:rsid w:val="00963EED"/>
    <w:rsid w:val="009653CD"/>
    <w:rsid w:val="009660BD"/>
    <w:rsid w:val="009665AB"/>
    <w:rsid w:val="00967727"/>
    <w:rsid w:val="00967CEF"/>
    <w:rsid w:val="00977320"/>
    <w:rsid w:val="009800F7"/>
    <w:rsid w:val="00982652"/>
    <w:rsid w:val="00983FD1"/>
    <w:rsid w:val="009968B3"/>
    <w:rsid w:val="009A1CD2"/>
    <w:rsid w:val="009A1DB4"/>
    <w:rsid w:val="009A3DA1"/>
    <w:rsid w:val="009A4620"/>
    <w:rsid w:val="009B2549"/>
    <w:rsid w:val="009B2FA4"/>
    <w:rsid w:val="009B5016"/>
    <w:rsid w:val="009B6AE5"/>
    <w:rsid w:val="009C0C4F"/>
    <w:rsid w:val="009C23A6"/>
    <w:rsid w:val="009C320F"/>
    <w:rsid w:val="009C4B82"/>
    <w:rsid w:val="009C545D"/>
    <w:rsid w:val="009C72C2"/>
    <w:rsid w:val="009C7942"/>
    <w:rsid w:val="009D208B"/>
    <w:rsid w:val="009D2A1D"/>
    <w:rsid w:val="009D2F43"/>
    <w:rsid w:val="009D476B"/>
    <w:rsid w:val="009D56CF"/>
    <w:rsid w:val="009E033E"/>
    <w:rsid w:val="009E1100"/>
    <w:rsid w:val="009E3144"/>
    <w:rsid w:val="009E5AAB"/>
    <w:rsid w:val="009F1A8F"/>
    <w:rsid w:val="009F1CD1"/>
    <w:rsid w:val="009F1DB9"/>
    <w:rsid w:val="009F3448"/>
    <w:rsid w:val="009F68A0"/>
    <w:rsid w:val="00A013B8"/>
    <w:rsid w:val="00A024BF"/>
    <w:rsid w:val="00A02601"/>
    <w:rsid w:val="00A04D32"/>
    <w:rsid w:val="00A06225"/>
    <w:rsid w:val="00A06A22"/>
    <w:rsid w:val="00A076D9"/>
    <w:rsid w:val="00A133AD"/>
    <w:rsid w:val="00A1541A"/>
    <w:rsid w:val="00A17B3B"/>
    <w:rsid w:val="00A205EB"/>
    <w:rsid w:val="00A2299F"/>
    <w:rsid w:val="00A23B50"/>
    <w:rsid w:val="00A23D5A"/>
    <w:rsid w:val="00A242D8"/>
    <w:rsid w:val="00A258BB"/>
    <w:rsid w:val="00A260B7"/>
    <w:rsid w:val="00A27044"/>
    <w:rsid w:val="00A27F75"/>
    <w:rsid w:val="00A3044E"/>
    <w:rsid w:val="00A33861"/>
    <w:rsid w:val="00A4230E"/>
    <w:rsid w:val="00A42A82"/>
    <w:rsid w:val="00A4398A"/>
    <w:rsid w:val="00A43F12"/>
    <w:rsid w:val="00A446FC"/>
    <w:rsid w:val="00A457B1"/>
    <w:rsid w:val="00A47985"/>
    <w:rsid w:val="00A50794"/>
    <w:rsid w:val="00A536FE"/>
    <w:rsid w:val="00A53B13"/>
    <w:rsid w:val="00A546F0"/>
    <w:rsid w:val="00A566D0"/>
    <w:rsid w:val="00A616D5"/>
    <w:rsid w:val="00A6222F"/>
    <w:rsid w:val="00A62C65"/>
    <w:rsid w:val="00A62FDB"/>
    <w:rsid w:val="00A64736"/>
    <w:rsid w:val="00A64D04"/>
    <w:rsid w:val="00A650DD"/>
    <w:rsid w:val="00A65101"/>
    <w:rsid w:val="00A66C4F"/>
    <w:rsid w:val="00A7652F"/>
    <w:rsid w:val="00A77BEC"/>
    <w:rsid w:val="00A77E23"/>
    <w:rsid w:val="00A80A69"/>
    <w:rsid w:val="00A81165"/>
    <w:rsid w:val="00A81AC8"/>
    <w:rsid w:val="00A83E0F"/>
    <w:rsid w:val="00A90D73"/>
    <w:rsid w:val="00A91004"/>
    <w:rsid w:val="00A914FF"/>
    <w:rsid w:val="00A94C53"/>
    <w:rsid w:val="00A9644C"/>
    <w:rsid w:val="00A973B0"/>
    <w:rsid w:val="00A97597"/>
    <w:rsid w:val="00AA0FA7"/>
    <w:rsid w:val="00AA16F4"/>
    <w:rsid w:val="00AA455F"/>
    <w:rsid w:val="00AA45C9"/>
    <w:rsid w:val="00AA4D77"/>
    <w:rsid w:val="00AA5841"/>
    <w:rsid w:val="00AA706B"/>
    <w:rsid w:val="00AA7EFF"/>
    <w:rsid w:val="00AB0570"/>
    <w:rsid w:val="00AB26BE"/>
    <w:rsid w:val="00AB27AB"/>
    <w:rsid w:val="00AB45F7"/>
    <w:rsid w:val="00AB46A4"/>
    <w:rsid w:val="00AB66D3"/>
    <w:rsid w:val="00AB6BFB"/>
    <w:rsid w:val="00AB6F04"/>
    <w:rsid w:val="00AC29E1"/>
    <w:rsid w:val="00AC39B4"/>
    <w:rsid w:val="00AC4536"/>
    <w:rsid w:val="00AC67F0"/>
    <w:rsid w:val="00AD0760"/>
    <w:rsid w:val="00AD229A"/>
    <w:rsid w:val="00AD3258"/>
    <w:rsid w:val="00AD697A"/>
    <w:rsid w:val="00AE24F0"/>
    <w:rsid w:val="00AE2AE0"/>
    <w:rsid w:val="00AE2C42"/>
    <w:rsid w:val="00AE6F12"/>
    <w:rsid w:val="00AE6FF8"/>
    <w:rsid w:val="00AF0842"/>
    <w:rsid w:val="00AF6A9A"/>
    <w:rsid w:val="00B002E7"/>
    <w:rsid w:val="00B02776"/>
    <w:rsid w:val="00B06855"/>
    <w:rsid w:val="00B07617"/>
    <w:rsid w:val="00B07EEC"/>
    <w:rsid w:val="00B114CC"/>
    <w:rsid w:val="00B116B6"/>
    <w:rsid w:val="00B123E7"/>
    <w:rsid w:val="00B152DC"/>
    <w:rsid w:val="00B17AA3"/>
    <w:rsid w:val="00B20B9E"/>
    <w:rsid w:val="00B2156F"/>
    <w:rsid w:val="00B252E4"/>
    <w:rsid w:val="00B2533E"/>
    <w:rsid w:val="00B27635"/>
    <w:rsid w:val="00B27676"/>
    <w:rsid w:val="00B27B76"/>
    <w:rsid w:val="00B30A9F"/>
    <w:rsid w:val="00B33039"/>
    <w:rsid w:val="00B33FD2"/>
    <w:rsid w:val="00B446D4"/>
    <w:rsid w:val="00B44BC5"/>
    <w:rsid w:val="00B45CDD"/>
    <w:rsid w:val="00B466BC"/>
    <w:rsid w:val="00B47AAB"/>
    <w:rsid w:val="00B5041C"/>
    <w:rsid w:val="00B50E12"/>
    <w:rsid w:val="00B54D53"/>
    <w:rsid w:val="00B54F71"/>
    <w:rsid w:val="00B60E27"/>
    <w:rsid w:val="00B6195D"/>
    <w:rsid w:val="00B6669D"/>
    <w:rsid w:val="00B70C1D"/>
    <w:rsid w:val="00B70EE1"/>
    <w:rsid w:val="00B71E3B"/>
    <w:rsid w:val="00B727E5"/>
    <w:rsid w:val="00B74578"/>
    <w:rsid w:val="00B74988"/>
    <w:rsid w:val="00B74A5F"/>
    <w:rsid w:val="00B80D17"/>
    <w:rsid w:val="00B82E26"/>
    <w:rsid w:val="00B833A5"/>
    <w:rsid w:val="00B8404F"/>
    <w:rsid w:val="00B84A29"/>
    <w:rsid w:val="00B84A35"/>
    <w:rsid w:val="00B9046F"/>
    <w:rsid w:val="00B90B98"/>
    <w:rsid w:val="00B91915"/>
    <w:rsid w:val="00B91A1D"/>
    <w:rsid w:val="00B93E03"/>
    <w:rsid w:val="00B94C1B"/>
    <w:rsid w:val="00B94EEA"/>
    <w:rsid w:val="00B96742"/>
    <w:rsid w:val="00B973AD"/>
    <w:rsid w:val="00B976FF"/>
    <w:rsid w:val="00B97764"/>
    <w:rsid w:val="00BA010B"/>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4275"/>
    <w:rsid w:val="00BC4D26"/>
    <w:rsid w:val="00BC4DB8"/>
    <w:rsid w:val="00BC73E8"/>
    <w:rsid w:val="00BD2424"/>
    <w:rsid w:val="00BD3C0C"/>
    <w:rsid w:val="00BD5468"/>
    <w:rsid w:val="00BE3438"/>
    <w:rsid w:val="00BE65DB"/>
    <w:rsid w:val="00BE77BB"/>
    <w:rsid w:val="00BE79A9"/>
    <w:rsid w:val="00BF0EB5"/>
    <w:rsid w:val="00BF35A5"/>
    <w:rsid w:val="00BF3A75"/>
    <w:rsid w:val="00BF4F56"/>
    <w:rsid w:val="00BF5DC9"/>
    <w:rsid w:val="00BF7AD6"/>
    <w:rsid w:val="00BF7EB6"/>
    <w:rsid w:val="00C01F29"/>
    <w:rsid w:val="00C070B1"/>
    <w:rsid w:val="00C15713"/>
    <w:rsid w:val="00C208FB"/>
    <w:rsid w:val="00C25318"/>
    <w:rsid w:val="00C25582"/>
    <w:rsid w:val="00C27756"/>
    <w:rsid w:val="00C321E2"/>
    <w:rsid w:val="00C41C10"/>
    <w:rsid w:val="00C43982"/>
    <w:rsid w:val="00C45782"/>
    <w:rsid w:val="00C4654C"/>
    <w:rsid w:val="00C47002"/>
    <w:rsid w:val="00C52384"/>
    <w:rsid w:val="00C6250B"/>
    <w:rsid w:val="00C649D1"/>
    <w:rsid w:val="00C667CE"/>
    <w:rsid w:val="00C717E1"/>
    <w:rsid w:val="00C72246"/>
    <w:rsid w:val="00C72B29"/>
    <w:rsid w:val="00C73F8B"/>
    <w:rsid w:val="00C74656"/>
    <w:rsid w:val="00C74C83"/>
    <w:rsid w:val="00C74D9D"/>
    <w:rsid w:val="00C753D3"/>
    <w:rsid w:val="00C76CE3"/>
    <w:rsid w:val="00C76E08"/>
    <w:rsid w:val="00C77BEB"/>
    <w:rsid w:val="00C83EA6"/>
    <w:rsid w:val="00C85779"/>
    <w:rsid w:val="00C907A2"/>
    <w:rsid w:val="00C922BE"/>
    <w:rsid w:val="00C93262"/>
    <w:rsid w:val="00C946CC"/>
    <w:rsid w:val="00C94A15"/>
    <w:rsid w:val="00C957CE"/>
    <w:rsid w:val="00CA2390"/>
    <w:rsid w:val="00CA2F6A"/>
    <w:rsid w:val="00CA4EB5"/>
    <w:rsid w:val="00CA57E9"/>
    <w:rsid w:val="00CB04A8"/>
    <w:rsid w:val="00CB1A1D"/>
    <w:rsid w:val="00CB23E3"/>
    <w:rsid w:val="00CB32BD"/>
    <w:rsid w:val="00CB3C56"/>
    <w:rsid w:val="00CC4D27"/>
    <w:rsid w:val="00CD01C1"/>
    <w:rsid w:val="00CD3CAB"/>
    <w:rsid w:val="00CD4395"/>
    <w:rsid w:val="00CD47AC"/>
    <w:rsid w:val="00CD52B8"/>
    <w:rsid w:val="00CD5A81"/>
    <w:rsid w:val="00CD7302"/>
    <w:rsid w:val="00CE08F5"/>
    <w:rsid w:val="00CE2B41"/>
    <w:rsid w:val="00CE3164"/>
    <w:rsid w:val="00CE42D3"/>
    <w:rsid w:val="00CE455E"/>
    <w:rsid w:val="00CE666E"/>
    <w:rsid w:val="00CE6D73"/>
    <w:rsid w:val="00CE7474"/>
    <w:rsid w:val="00CF0ADA"/>
    <w:rsid w:val="00CF1F99"/>
    <w:rsid w:val="00CF2EA7"/>
    <w:rsid w:val="00CF4162"/>
    <w:rsid w:val="00D01601"/>
    <w:rsid w:val="00D031AA"/>
    <w:rsid w:val="00D03711"/>
    <w:rsid w:val="00D0666B"/>
    <w:rsid w:val="00D067EF"/>
    <w:rsid w:val="00D069F0"/>
    <w:rsid w:val="00D07E27"/>
    <w:rsid w:val="00D107B5"/>
    <w:rsid w:val="00D1195C"/>
    <w:rsid w:val="00D119CB"/>
    <w:rsid w:val="00D1233C"/>
    <w:rsid w:val="00D128FD"/>
    <w:rsid w:val="00D13CC6"/>
    <w:rsid w:val="00D1436B"/>
    <w:rsid w:val="00D14CBA"/>
    <w:rsid w:val="00D158BA"/>
    <w:rsid w:val="00D179D7"/>
    <w:rsid w:val="00D208FE"/>
    <w:rsid w:val="00D210FC"/>
    <w:rsid w:val="00D214FC"/>
    <w:rsid w:val="00D21704"/>
    <w:rsid w:val="00D238F8"/>
    <w:rsid w:val="00D23AF9"/>
    <w:rsid w:val="00D26E71"/>
    <w:rsid w:val="00D31D7C"/>
    <w:rsid w:val="00D326F6"/>
    <w:rsid w:val="00D36BA4"/>
    <w:rsid w:val="00D36BD0"/>
    <w:rsid w:val="00D40217"/>
    <w:rsid w:val="00D406FA"/>
    <w:rsid w:val="00D45034"/>
    <w:rsid w:val="00D45C17"/>
    <w:rsid w:val="00D45D65"/>
    <w:rsid w:val="00D46278"/>
    <w:rsid w:val="00D46998"/>
    <w:rsid w:val="00D52832"/>
    <w:rsid w:val="00D53F8D"/>
    <w:rsid w:val="00D546D4"/>
    <w:rsid w:val="00D571F4"/>
    <w:rsid w:val="00D67329"/>
    <w:rsid w:val="00D67E9D"/>
    <w:rsid w:val="00D70BBF"/>
    <w:rsid w:val="00D72D59"/>
    <w:rsid w:val="00D73577"/>
    <w:rsid w:val="00D773D9"/>
    <w:rsid w:val="00D82777"/>
    <w:rsid w:val="00D84235"/>
    <w:rsid w:val="00D84243"/>
    <w:rsid w:val="00D84781"/>
    <w:rsid w:val="00D84870"/>
    <w:rsid w:val="00D90A8D"/>
    <w:rsid w:val="00D94F12"/>
    <w:rsid w:val="00D96BCE"/>
    <w:rsid w:val="00DA1A7C"/>
    <w:rsid w:val="00DA2982"/>
    <w:rsid w:val="00DA30DB"/>
    <w:rsid w:val="00DA3124"/>
    <w:rsid w:val="00DA4DA1"/>
    <w:rsid w:val="00DA50E7"/>
    <w:rsid w:val="00DB508D"/>
    <w:rsid w:val="00DB6B07"/>
    <w:rsid w:val="00DB7D88"/>
    <w:rsid w:val="00DC0FEC"/>
    <w:rsid w:val="00DC397C"/>
    <w:rsid w:val="00DC48BD"/>
    <w:rsid w:val="00DC544A"/>
    <w:rsid w:val="00DC599B"/>
    <w:rsid w:val="00DC7426"/>
    <w:rsid w:val="00DD23C6"/>
    <w:rsid w:val="00DD3647"/>
    <w:rsid w:val="00DD5497"/>
    <w:rsid w:val="00DD57E9"/>
    <w:rsid w:val="00DE2405"/>
    <w:rsid w:val="00DE7D0C"/>
    <w:rsid w:val="00DF58ED"/>
    <w:rsid w:val="00DF6498"/>
    <w:rsid w:val="00DF67AB"/>
    <w:rsid w:val="00E00F91"/>
    <w:rsid w:val="00E01F3F"/>
    <w:rsid w:val="00E02448"/>
    <w:rsid w:val="00E056C9"/>
    <w:rsid w:val="00E079DB"/>
    <w:rsid w:val="00E11B69"/>
    <w:rsid w:val="00E11CC2"/>
    <w:rsid w:val="00E123D1"/>
    <w:rsid w:val="00E13774"/>
    <w:rsid w:val="00E158A2"/>
    <w:rsid w:val="00E16EDB"/>
    <w:rsid w:val="00E248D4"/>
    <w:rsid w:val="00E24DF7"/>
    <w:rsid w:val="00E305EE"/>
    <w:rsid w:val="00E3091D"/>
    <w:rsid w:val="00E31170"/>
    <w:rsid w:val="00E32139"/>
    <w:rsid w:val="00E34A0D"/>
    <w:rsid w:val="00E36329"/>
    <w:rsid w:val="00E36BFC"/>
    <w:rsid w:val="00E37DCB"/>
    <w:rsid w:val="00E37F9B"/>
    <w:rsid w:val="00E40CB5"/>
    <w:rsid w:val="00E42136"/>
    <w:rsid w:val="00E43554"/>
    <w:rsid w:val="00E4413C"/>
    <w:rsid w:val="00E45761"/>
    <w:rsid w:val="00E4616C"/>
    <w:rsid w:val="00E46262"/>
    <w:rsid w:val="00E46C03"/>
    <w:rsid w:val="00E50951"/>
    <w:rsid w:val="00E536B6"/>
    <w:rsid w:val="00E53833"/>
    <w:rsid w:val="00E540F9"/>
    <w:rsid w:val="00E54D08"/>
    <w:rsid w:val="00E554BD"/>
    <w:rsid w:val="00E56189"/>
    <w:rsid w:val="00E5698E"/>
    <w:rsid w:val="00E61465"/>
    <w:rsid w:val="00E63A5E"/>
    <w:rsid w:val="00E64E6E"/>
    <w:rsid w:val="00E74B89"/>
    <w:rsid w:val="00E75F32"/>
    <w:rsid w:val="00E76DCB"/>
    <w:rsid w:val="00E76E12"/>
    <w:rsid w:val="00E840F8"/>
    <w:rsid w:val="00E854F5"/>
    <w:rsid w:val="00E90372"/>
    <w:rsid w:val="00E92B02"/>
    <w:rsid w:val="00E9378F"/>
    <w:rsid w:val="00E948CF"/>
    <w:rsid w:val="00E94F9C"/>
    <w:rsid w:val="00E95762"/>
    <w:rsid w:val="00EA11C3"/>
    <w:rsid w:val="00EA14E1"/>
    <w:rsid w:val="00EA4633"/>
    <w:rsid w:val="00EA7189"/>
    <w:rsid w:val="00EB005B"/>
    <w:rsid w:val="00EB0E13"/>
    <w:rsid w:val="00EB22FE"/>
    <w:rsid w:val="00EB32C4"/>
    <w:rsid w:val="00EC00BA"/>
    <w:rsid w:val="00EC21CC"/>
    <w:rsid w:val="00EC36F2"/>
    <w:rsid w:val="00EC465F"/>
    <w:rsid w:val="00EC5567"/>
    <w:rsid w:val="00ED2CA6"/>
    <w:rsid w:val="00ED6639"/>
    <w:rsid w:val="00EE240A"/>
    <w:rsid w:val="00EE24BE"/>
    <w:rsid w:val="00EE4091"/>
    <w:rsid w:val="00EE41EF"/>
    <w:rsid w:val="00EE4A9C"/>
    <w:rsid w:val="00EE4B18"/>
    <w:rsid w:val="00EE61DB"/>
    <w:rsid w:val="00EF146D"/>
    <w:rsid w:val="00EF1E3D"/>
    <w:rsid w:val="00EF3142"/>
    <w:rsid w:val="00EF4106"/>
    <w:rsid w:val="00EF46FE"/>
    <w:rsid w:val="00EF4DC4"/>
    <w:rsid w:val="00EF53E6"/>
    <w:rsid w:val="00F00392"/>
    <w:rsid w:val="00F003DD"/>
    <w:rsid w:val="00F01B85"/>
    <w:rsid w:val="00F03B4F"/>
    <w:rsid w:val="00F03EB2"/>
    <w:rsid w:val="00F132A2"/>
    <w:rsid w:val="00F1469D"/>
    <w:rsid w:val="00F14EE5"/>
    <w:rsid w:val="00F166B0"/>
    <w:rsid w:val="00F21761"/>
    <w:rsid w:val="00F246B8"/>
    <w:rsid w:val="00F26014"/>
    <w:rsid w:val="00F27CBF"/>
    <w:rsid w:val="00F27D50"/>
    <w:rsid w:val="00F30107"/>
    <w:rsid w:val="00F30965"/>
    <w:rsid w:val="00F32094"/>
    <w:rsid w:val="00F32189"/>
    <w:rsid w:val="00F32CF4"/>
    <w:rsid w:val="00F3378F"/>
    <w:rsid w:val="00F35916"/>
    <w:rsid w:val="00F363A2"/>
    <w:rsid w:val="00F369E7"/>
    <w:rsid w:val="00F40FF0"/>
    <w:rsid w:val="00F41AF0"/>
    <w:rsid w:val="00F443C2"/>
    <w:rsid w:val="00F44BA9"/>
    <w:rsid w:val="00F45C0A"/>
    <w:rsid w:val="00F45F44"/>
    <w:rsid w:val="00F46F51"/>
    <w:rsid w:val="00F52484"/>
    <w:rsid w:val="00F529DF"/>
    <w:rsid w:val="00F56651"/>
    <w:rsid w:val="00F57B96"/>
    <w:rsid w:val="00F57FA5"/>
    <w:rsid w:val="00F62149"/>
    <w:rsid w:val="00F64E06"/>
    <w:rsid w:val="00F66C14"/>
    <w:rsid w:val="00F70107"/>
    <w:rsid w:val="00F70327"/>
    <w:rsid w:val="00F718A7"/>
    <w:rsid w:val="00F723A7"/>
    <w:rsid w:val="00F731B6"/>
    <w:rsid w:val="00F732E5"/>
    <w:rsid w:val="00F77F34"/>
    <w:rsid w:val="00F809F0"/>
    <w:rsid w:val="00F81CC8"/>
    <w:rsid w:val="00F82A19"/>
    <w:rsid w:val="00F82C3E"/>
    <w:rsid w:val="00F848B8"/>
    <w:rsid w:val="00F8569C"/>
    <w:rsid w:val="00F87A66"/>
    <w:rsid w:val="00F94C93"/>
    <w:rsid w:val="00F95E9E"/>
    <w:rsid w:val="00F95EEC"/>
    <w:rsid w:val="00F9731A"/>
    <w:rsid w:val="00FA0B74"/>
    <w:rsid w:val="00FA5D6F"/>
    <w:rsid w:val="00FA7184"/>
    <w:rsid w:val="00FA731A"/>
    <w:rsid w:val="00FA7DC3"/>
    <w:rsid w:val="00FB0E03"/>
    <w:rsid w:val="00FB18B5"/>
    <w:rsid w:val="00FB23B8"/>
    <w:rsid w:val="00FB2BCF"/>
    <w:rsid w:val="00FB3C26"/>
    <w:rsid w:val="00FB64E4"/>
    <w:rsid w:val="00FB7CDE"/>
    <w:rsid w:val="00FB7F6C"/>
    <w:rsid w:val="00FC2237"/>
    <w:rsid w:val="00FC56D7"/>
    <w:rsid w:val="00FE074B"/>
    <w:rsid w:val="00FE0E46"/>
    <w:rsid w:val="00FE306F"/>
    <w:rsid w:val="00FE30BF"/>
    <w:rsid w:val="00FE4872"/>
    <w:rsid w:val="00FE495A"/>
    <w:rsid w:val="00FE4D50"/>
    <w:rsid w:val="00FE5374"/>
    <w:rsid w:val="00FE583C"/>
    <w:rsid w:val="00FF151F"/>
    <w:rsid w:val="00FF3E9B"/>
    <w:rsid w:val="00FF70AD"/>
    <w:rsid w:val="00FF79BE"/>
    <w:rsid w:val="00F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after="0" w:line="240" w:lineRule="auto"/>
    </w:pPr>
  </w:style>
  <w:style w:type="paragraph" w:styleId="Header">
    <w:name w:val="header"/>
    <w:basedOn w:val="Normal"/>
    <w:link w:val="HeaderChar"/>
    <w:uiPriority w:val="99"/>
    <w:unhideWhenUsed/>
    <w:rsid w:val="00963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after="0" w:line="240" w:lineRule="auto"/>
      <w:ind w:left="720" w:hanging="720"/>
    </w:pPr>
  </w:style>
  <w:style w:type="table" w:styleId="TableGrid">
    <w:name w:val="Table Grid"/>
    <w:basedOn w:val="TableNormal"/>
    <w:uiPriority w:val="39"/>
    <w:rsid w:val="00150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bbsBayes/bbsBayes" TargetMode="External"/><Relationship Id="rId14" Type="http://schemas.openxmlformats.org/officeDocument/2006/relationships/hyperlink" Target="https://doi.org/10.2173/ebirdst.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Props1.xml><?xml version="1.0" encoding="utf-8"?>
<ds:datastoreItem xmlns:ds="http://schemas.openxmlformats.org/officeDocument/2006/customXml" ds:itemID="{2AF4E4E2-F0AA-4823-B315-F526E431DE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6685</TotalTime>
  <Pages>21</Pages>
  <Words>7666</Words>
  <Characters>43697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Dave Iles</cp:lastModifiedBy>
  <cp:revision>35</cp:revision>
  <cp:lastPrinted>2017-10-24T14:57:00Z</cp:lastPrinted>
  <dcterms:created xsi:type="dcterms:W3CDTF">2023-09-22T17:00:00Z</dcterms:created>
  <dcterms:modified xsi:type="dcterms:W3CDTF">2023-10-08T14:15:00Z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