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CE88" w14:textId="664427A3" w:rsidR="007B3B87" w:rsidRDefault="007B3B87" w:rsidP="007B3B87">
      <w:pPr>
        <w:rPr>
          <w:rFonts w:cstheme="minorHAnsi"/>
          <w:color w:val="000000" w:themeColor="text1"/>
        </w:rPr>
      </w:pPr>
      <w:r w:rsidRPr="00B123E7">
        <w:rPr>
          <w:rFonts w:cstheme="minorHAnsi"/>
          <w:b/>
          <w:color w:val="000000" w:themeColor="text1"/>
        </w:rPr>
        <w:t xml:space="preserve">Table </w:t>
      </w:r>
      <w:r w:rsidRPr="00B123E7">
        <w:rPr>
          <w:rFonts w:cstheme="minorHAnsi"/>
          <w:b/>
          <w:noProof/>
          <w:color w:val="000000" w:themeColor="text1"/>
        </w:rPr>
        <w:t>1</w:t>
      </w:r>
      <w:r w:rsidRPr="00B123E7">
        <w:rPr>
          <w:rFonts w:cstheme="minorHAnsi"/>
          <w:b/>
          <w:color w:val="000000" w:themeColor="text1"/>
        </w:rPr>
        <w:t>.</w:t>
      </w:r>
      <w:r w:rsidRPr="00925CBA">
        <w:rPr>
          <w:rFonts w:cstheme="minorHAnsi"/>
          <w:color w:val="000000" w:themeColor="text1"/>
        </w:rPr>
        <w:t xml:space="preserve"> Multi-level statistic</w:t>
      </w:r>
      <w:r>
        <w:rPr>
          <w:rFonts w:cstheme="minorHAnsi"/>
          <w:color w:val="000000" w:themeColor="text1"/>
        </w:rPr>
        <w:t>al model</w:t>
      </w:r>
      <w:r w:rsidRPr="00925CBA">
        <w:rPr>
          <w:rFonts w:cstheme="minorHAnsi"/>
          <w:color w:val="000000" w:themeColor="text1"/>
        </w:rPr>
        <w:t xml:space="preserve"> to estimate population trajectories in pre-defined geographic strata by integrating daily counts of migrants at a series of monitoring stations with estimates of breeding origins for a sample of migrants at a subset of stations</w:t>
      </w:r>
      <w:r>
        <w:rPr>
          <w:rFonts w:cstheme="minorHAnsi"/>
          <w:color w:val="000000" w:themeColor="text1"/>
        </w:rPr>
        <w:t xml:space="preserve">. </w:t>
      </w:r>
      <w:r w:rsidRPr="00925CBA">
        <w:rPr>
          <w:rFonts w:cstheme="minorHAnsi"/>
          <w:color w:val="000000" w:themeColor="text1"/>
        </w:rPr>
        <w:t>Equations are indexed by geographic strata (j), year (y), monitoring station (s),</w:t>
      </w:r>
      <w:r>
        <w:rPr>
          <w:rFonts w:cstheme="minorHAnsi"/>
          <w:color w:val="000000" w:themeColor="text1"/>
        </w:rPr>
        <w:t xml:space="preserve"> and</w:t>
      </w:r>
      <w:r w:rsidRPr="00925CBA">
        <w:rPr>
          <w:rFonts w:cstheme="minorHAnsi"/>
          <w:color w:val="000000" w:themeColor="text1"/>
        </w:rPr>
        <w:t xml:space="preserve"> day of year (d)</w:t>
      </w:r>
      <w:r>
        <w:rPr>
          <w:rFonts w:cstheme="minorHAnsi"/>
          <w:color w:val="000000" w:themeColor="text1"/>
        </w:rPr>
        <w:t xml:space="preserve">. </w:t>
      </w:r>
    </w:p>
    <w:p w14:paraId="73CCD833" w14:textId="148F1756" w:rsidR="007B3B87" w:rsidRDefault="007B3B87" w:rsidP="007B3B87">
      <w:pPr>
        <w:spacing w:line="240" w:lineRule="auto"/>
        <w:rPr>
          <w:rFonts w:cstheme="minorHAnsi"/>
          <w:color w:val="000000" w:themeColor="text1"/>
        </w:rPr>
      </w:pPr>
    </w:p>
    <w:p w14:paraId="507F0CFE" w14:textId="77777777" w:rsidR="007B3B87" w:rsidRDefault="007B3B87" w:rsidP="007B3B87">
      <w:pPr>
        <w:spacing w:line="240" w:lineRule="auto"/>
        <w:rPr>
          <w:rFonts w:cstheme="minorHAnsi"/>
          <w:color w:val="000000" w:themeColor="text1"/>
        </w:rPr>
      </w:pP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6159"/>
        <w:gridCol w:w="461"/>
      </w:tblGrid>
      <w:tr w:rsidR="007B3B87" w:rsidRPr="00925CBA" w14:paraId="3F7F8000" w14:textId="77777777" w:rsidTr="009F57AF"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9C4C1C7" w14:textId="77777777" w:rsidR="007B3B87" w:rsidRPr="00925CBA" w:rsidRDefault="007B3B87" w:rsidP="009F57AF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>Description</w:t>
            </w:r>
          </w:p>
        </w:tc>
        <w:tc>
          <w:tcPr>
            <w:tcW w:w="5834" w:type="dxa"/>
            <w:tcBorders>
              <w:top w:val="single" w:sz="4" w:space="0" w:color="auto"/>
              <w:bottom w:val="single" w:sz="4" w:space="0" w:color="auto"/>
            </w:tcBorders>
          </w:tcPr>
          <w:p w14:paraId="4C4ABA72" w14:textId="77777777" w:rsidR="007B3B87" w:rsidRPr="00925CBA" w:rsidRDefault="007B3B87" w:rsidP="009F57AF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>Equations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</w:tcPr>
          <w:p w14:paraId="69DF885E" w14:textId="77777777" w:rsidR="007B3B87" w:rsidRPr="00925CBA" w:rsidRDefault="007B3B87" w:rsidP="009F57AF">
            <w:pPr>
              <w:rPr>
                <w:rFonts w:cstheme="minorHAnsi"/>
              </w:rPr>
            </w:pPr>
          </w:p>
        </w:tc>
      </w:tr>
      <w:tr w:rsidR="007B3B87" w:rsidRPr="00925CBA" w14:paraId="526A4D22" w14:textId="77777777" w:rsidTr="009F57AF">
        <w:tc>
          <w:tcPr>
            <w:tcW w:w="1016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5E5186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Stratum-level</w:t>
            </w:r>
            <w:r w:rsidRPr="00925CBA">
              <w:rPr>
                <w:rFonts w:cstheme="minorHAnsi"/>
                <w:i/>
                <w:iCs/>
              </w:rPr>
              <w:t xml:space="preserve"> population process model:</w:t>
            </w:r>
          </w:p>
        </w:tc>
      </w:tr>
      <w:tr w:rsidR="007B3B87" w:rsidRPr="00925CBA" w14:paraId="5B1AEA94" w14:textId="77777777" w:rsidTr="009F57AF">
        <w:tc>
          <w:tcPr>
            <w:tcW w:w="3870" w:type="dxa"/>
          </w:tcPr>
          <w:p w14:paraId="531DE7D1" w14:textId="77777777" w:rsidR="007B3B87" w:rsidRDefault="007B3B87" w:rsidP="009F57A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Time-varying random walk population growth process within each stratum. </w:t>
            </w:r>
          </w:p>
          <w:p w14:paraId="3D532E4B" w14:textId="77777777" w:rsidR="007B3B87" w:rsidRPr="00925CBA" w:rsidRDefault="00C44D50" w:rsidP="009F57AF">
            <w:pPr>
              <w:spacing w:before="120" w:after="12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process</m:t>
                  </m:r>
                </m:sub>
              </m:sSub>
            </m:oMath>
            <w:r w:rsidR="007B3B87">
              <w:rPr>
                <w:rFonts w:eastAsiaTheme="minorEastAsia" w:cstheme="minorHAnsi"/>
                <w:bCs/>
                <w:iCs/>
              </w:rPr>
              <w:t xml:space="preserve"> describes the magnitude of annual fluctuations in stratum-level abundance.</w:t>
            </w:r>
          </w:p>
        </w:tc>
        <w:tc>
          <w:tcPr>
            <w:tcW w:w="5834" w:type="dxa"/>
            <w:vAlign w:val="center"/>
          </w:tcPr>
          <w:p w14:paraId="3B23C644" w14:textId="77777777" w:rsidR="007B3B87" w:rsidRDefault="00C44D50" w:rsidP="009F57AF">
            <w:pPr>
              <w:spacing w:before="120" w:after="120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log⁡</m:t>
                  </m:r>
                  <m:r>
                    <w:rPr>
                      <w:rFonts w:ascii="Cambria Math" w:hAnsi="Cambria Math" w:cstheme="minorHAnsi"/>
                    </w:rPr>
                    <m:t>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)=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log⁡</m:t>
                  </m:r>
                  <m:r>
                    <w:rPr>
                      <w:rFonts w:ascii="Cambria Math" w:hAnsi="Cambria Math" w:cstheme="minorHAnsi"/>
                    </w:rPr>
                    <m:t>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y-1</m:t>
                  </m:r>
                </m:sub>
              </m:sSub>
              <m:r>
                <w:rPr>
                  <w:rFonts w:ascii="Cambria Math" w:hAnsi="Cambria Math" w:cstheme="minorHAnsi"/>
                </w:rPr>
                <m:t>)+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j,y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</m:oMath>
            <w:r w:rsidR="007B3B87">
              <w:rPr>
                <w:rFonts w:eastAsiaTheme="minorEastAsia" w:cstheme="minorHAnsi"/>
              </w:rPr>
              <w:t xml:space="preserve"> where:</w:t>
            </w:r>
          </w:p>
          <w:p w14:paraId="667A026E" w14:textId="77777777" w:rsidR="007B3B87" w:rsidRPr="00E40CB5" w:rsidRDefault="00C44D50" w:rsidP="009F57AF">
            <w:pPr>
              <w:spacing w:before="120" w:after="120"/>
              <w:jc w:val="center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j,y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~ Normal(0,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process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461" w:type="dxa"/>
            <w:vAlign w:val="center"/>
          </w:tcPr>
          <w:p w14:paraId="71BC2D18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(1)</w:t>
            </w:r>
          </w:p>
        </w:tc>
      </w:tr>
      <w:tr w:rsidR="007B3B87" w:rsidRPr="00925CBA" w14:paraId="26BA11C2" w14:textId="77777777" w:rsidTr="009F57AF">
        <w:tc>
          <w:tcPr>
            <w:tcW w:w="10165" w:type="dxa"/>
            <w:gridSpan w:val="3"/>
            <w:shd w:val="clear" w:color="auto" w:fill="D9D9D9" w:themeFill="background1" w:themeFillShade="D9"/>
          </w:tcPr>
          <w:p w14:paraId="32A60928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  <w:i/>
                <w:iCs/>
              </w:rPr>
            </w:pPr>
            <w:r w:rsidRPr="00925CBA">
              <w:rPr>
                <w:rFonts w:cstheme="minorHAnsi"/>
                <w:i/>
                <w:iCs/>
              </w:rPr>
              <w:t>Migration process model:</w:t>
            </w:r>
          </w:p>
        </w:tc>
      </w:tr>
      <w:tr w:rsidR="007B3B87" w:rsidRPr="00925CBA" w14:paraId="24E26775" w14:textId="77777777" w:rsidTr="009F57AF">
        <w:tc>
          <w:tcPr>
            <w:tcW w:w="3870" w:type="dxa"/>
          </w:tcPr>
          <w:p w14:paraId="4B480B3B" w14:textId="77777777" w:rsidR="007B3B87" w:rsidRPr="00925CBA" w:rsidRDefault="007B3B87" w:rsidP="009F57AF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Number of migrants arriving at each station from each stratum; controlled by </w:t>
            </w:r>
            <w:r>
              <w:rPr>
                <w:rFonts w:cstheme="minorHAnsi"/>
              </w:rPr>
              <w:t xml:space="preserve">time-varying migration </w:t>
            </w:r>
            <w:r w:rsidRPr="00925CBA">
              <w:rPr>
                <w:rFonts w:cstheme="minorHAnsi"/>
              </w:rPr>
              <w:t xml:space="preserve">parameter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j,s,y</m:t>
                  </m:r>
                </m:sub>
              </m:sSub>
            </m:oMath>
          </w:p>
        </w:tc>
        <w:tc>
          <w:tcPr>
            <w:tcW w:w="5834" w:type="dxa"/>
            <w:vAlign w:val="center"/>
          </w:tcPr>
          <w:p w14:paraId="25E3A26A" w14:textId="77777777" w:rsidR="007B3B87" w:rsidRPr="00CB23E3" w:rsidRDefault="00C44D50" w:rsidP="009F57AF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j,s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</m:t>
                    </m:r>
                  </m:sub>
                </m:sSub>
              </m:oMath>
            </m:oMathPara>
          </w:p>
          <w:p w14:paraId="28DA7707" w14:textId="77777777" w:rsidR="007B3B87" w:rsidRPr="00CB23E3" w:rsidRDefault="007B3B87" w:rsidP="009F57AF">
            <w:pPr>
              <w:spacing w:before="120" w:after="120"/>
              <w:rPr>
                <w:rFonts w:eastAsia="Calibri" w:cstheme="minorHAnsi"/>
                <w:bCs/>
                <w:iCs/>
              </w:rPr>
            </w:pPr>
          </w:p>
        </w:tc>
        <w:tc>
          <w:tcPr>
            <w:tcW w:w="461" w:type="dxa"/>
            <w:vAlign w:val="center"/>
          </w:tcPr>
          <w:p w14:paraId="60151C0F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(2)</w:t>
            </w:r>
          </w:p>
        </w:tc>
      </w:tr>
      <w:tr w:rsidR="007B3B87" w:rsidRPr="00925CBA" w14:paraId="062B9FDA" w14:textId="77777777" w:rsidTr="009F57AF">
        <w:tc>
          <w:tcPr>
            <w:tcW w:w="3870" w:type="dxa"/>
          </w:tcPr>
          <w:p w14:paraId="1CA7BE96" w14:textId="77777777" w:rsidR="007B3B87" w:rsidRPr="00925CBA" w:rsidRDefault="007B3B87" w:rsidP="009F57A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Expected </w:t>
            </w:r>
            <w:r w:rsidRPr="00925CBA">
              <w:rPr>
                <w:rFonts w:cstheme="minorHAnsi"/>
              </w:rPr>
              <w:t>number of migrants that arrive at the station during a season, from all regions</w:t>
            </w:r>
            <w:r>
              <w:rPr>
                <w:rFonts w:cstheme="minorHAnsi"/>
              </w:rPr>
              <w:t>.</w:t>
            </w:r>
          </w:p>
        </w:tc>
        <w:tc>
          <w:tcPr>
            <w:tcW w:w="5834" w:type="dxa"/>
            <w:vAlign w:val="center"/>
          </w:tcPr>
          <w:p w14:paraId="6A47341E" w14:textId="77777777" w:rsidR="007B3B87" w:rsidRDefault="00C44D50" w:rsidP="009F57AF">
            <w:pPr>
              <w:spacing w:before="120" w:after="120"/>
              <w:rPr>
                <w:rFonts w:eastAsia="Calibr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j,s,y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eastAsia="Calibri" w:hAnsi="Cambria Math" w:cstheme="minorHAnsi"/>
                </w:rPr>
                <m:t>,</m:t>
              </m:r>
            </m:oMath>
            <w:r w:rsidR="007B3B87">
              <w:rPr>
                <w:rFonts w:eastAsia="Calibri" w:cstheme="minorHAnsi"/>
              </w:rPr>
              <w:t xml:space="preserve"> where:</w:t>
            </w:r>
          </w:p>
          <w:p w14:paraId="48A74282" w14:textId="77777777" w:rsidR="007B3B87" w:rsidRPr="00925CBA" w:rsidRDefault="00C44D50" w:rsidP="009F57AF">
            <w:pPr>
              <w:spacing w:before="120" w:after="120"/>
              <w:jc w:val="center"/>
              <w:rPr>
                <w:rFonts w:eastAsia="Calibri" w:cstheme="minorHAns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~ Lognormal(0,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ρ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461" w:type="dxa"/>
            <w:vAlign w:val="center"/>
          </w:tcPr>
          <w:p w14:paraId="53AF465F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(3)</w:t>
            </w:r>
          </w:p>
        </w:tc>
      </w:tr>
      <w:tr w:rsidR="007B3B87" w:rsidRPr="00925CBA" w14:paraId="0F234D77" w14:textId="77777777" w:rsidTr="009F57AF">
        <w:tc>
          <w:tcPr>
            <w:tcW w:w="3870" w:type="dxa"/>
          </w:tcPr>
          <w:p w14:paraId="52A032E7" w14:textId="77777777" w:rsidR="007B3B87" w:rsidRPr="00925CBA" w:rsidRDefault="007B3B87" w:rsidP="009F57AF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>The expected number of migrants counted on each day of the season at a station</w:t>
            </w:r>
            <w:r>
              <w:rPr>
                <w:rFonts w:cstheme="minorHAnsi"/>
              </w:rPr>
              <w:t xml:space="preserve">. </w:t>
            </w:r>
            <w:r w:rsidRPr="00925CBA">
              <w:rPr>
                <w:rFonts w:cstheme="minorHAnsi"/>
              </w:rPr>
              <w:t xml:space="preserve">Seasonal temporal distribution of migrants arriving at the station follows a normal curve with a mean date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  <w:r w:rsidRPr="00925CBA">
              <w:rPr>
                <w:rFonts w:cstheme="minorHAnsi"/>
              </w:rPr>
              <w:t xml:space="preserve"> and a standard deviation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</w:p>
        </w:tc>
        <w:tc>
          <w:tcPr>
            <w:tcW w:w="5834" w:type="dxa"/>
            <w:vAlign w:val="center"/>
          </w:tcPr>
          <w:p w14:paraId="66CDB769" w14:textId="77777777" w:rsidR="007B3B87" w:rsidRPr="00925CBA" w:rsidRDefault="00C44D50" w:rsidP="009F57AF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d,s,y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hAnsi="Cambria Math" w:cstheme="minorHAnsi"/>
                </w:rPr>
                <m:t>×f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d,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</m:d>
            </m:oMath>
            <w:r w:rsidR="007B3B87" w:rsidRPr="00925CBA">
              <w:rPr>
                <w:rFonts w:eastAsia="Calibri" w:cstheme="minorHAnsi"/>
                <w:bCs/>
                <w:iCs/>
              </w:rPr>
              <w:t>, where:</w:t>
            </w:r>
          </w:p>
          <w:p w14:paraId="7D021BC5" w14:textId="77777777" w:rsidR="007B3B87" w:rsidRPr="00925CBA" w:rsidRDefault="007B3B87" w:rsidP="009F57AF">
            <w:pPr>
              <w:spacing w:before="120" w:after="120"/>
              <w:jc w:val="center"/>
              <w:rPr>
                <w:rFonts w:eastAsia="Calibri" w:cstheme="minorHAnsi"/>
                <w:b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d, µ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 xml:space="preserve">d-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µ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461" w:type="dxa"/>
            <w:vAlign w:val="center"/>
          </w:tcPr>
          <w:p w14:paraId="54F05298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</w:t>
            </w:r>
            <w:r>
              <w:rPr>
                <w:rFonts w:cstheme="minorHAnsi"/>
              </w:rPr>
              <w:t>4</w:t>
            </w:r>
            <w:r w:rsidRPr="00925CBA">
              <w:rPr>
                <w:rFonts w:cstheme="minorHAnsi"/>
              </w:rPr>
              <w:t>)</w:t>
            </w:r>
          </w:p>
          <w:p w14:paraId="229D7F24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7B3B87" w:rsidRPr="00925CBA" w14:paraId="6425013C" w14:textId="77777777" w:rsidTr="009F57AF">
        <w:tc>
          <w:tcPr>
            <w:tcW w:w="10165" w:type="dxa"/>
            <w:gridSpan w:val="3"/>
            <w:shd w:val="clear" w:color="auto" w:fill="D9D9D9" w:themeFill="background1" w:themeFillShade="D9"/>
          </w:tcPr>
          <w:p w14:paraId="585F8959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  <w:i/>
                <w:iCs/>
              </w:rPr>
            </w:pPr>
            <w:r w:rsidRPr="00925CBA">
              <w:rPr>
                <w:rFonts w:cstheme="minorHAnsi"/>
                <w:i/>
                <w:iCs/>
              </w:rPr>
              <w:t>Observation model</w:t>
            </w:r>
            <w:r>
              <w:rPr>
                <w:rFonts w:cstheme="minorHAnsi"/>
                <w:i/>
                <w:iCs/>
              </w:rPr>
              <w:t>s</w:t>
            </w:r>
            <w:r w:rsidRPr="00925CBA">
              <w:rPr>
                <w:rFonts w:cstheme="minorHAnsi"/>
                <w:i/>
                <w:iCs/>
              </w:rPr>
              <w:t>:</w:t>
            </w:r>
          </w:p>
        </w:tc>
      </w:tr>
      <w:tr w:rsidR="007B3B87" w:rsidRPr="00925CBA" w14:paraId="592432D0" w14:textId="77777777" w:rsidTr="009F57AF">
        <w:tc>
          <w:tcPr>
            <w:tcW w:w="3870" w:type="dxa"/>
          </w:tcPr>
          <w:p w14:paraId="7AAD35D5" w14:textId="77777777" w:rsidR="007B3B87" w:rsidRPr="00925CBA" w:rsidRDefault="007B3B87" w:rsidP="009F57AF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lastRenderedPageBreak/>
              <w:t xml:space="preserve">Observed number of migrants at each station on each day of year is Poisson distributed with log-normal overdispersion (controlled by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  <w:r w:rsidRPr="00925CBA">
              <w:rPr>
                <w:rFonts w:cstheme="minorHAnsi"/>
              </w:rPr>
              <w:t xml:space="preserve">), and an offset for survey effort (net hours). </w:t>
            </w:r>
          </w:p>
        </w:tc>
        <w:tc>
          <w:tcPr>
            <w:tcW w:w="5834" w:type="dxa"/>
            <w:vAlign w:val="center"/>
          </w:tcPr>
          <w:p w14:paraId="61F720D1" w14:textId="77777777" w:rsidR="007B3B87" w:rsidRPr="00925CBA" w:rsidRDefault="00C44D50" w:rsidP="009F57AF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d,s,y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~ Poisson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d,s,y</m:t>
                      </m:r>
                    </m:sub>
                  </m:sSub>
                </m:e>
              </m:d>
            </m:oMath>
            <w:r w:rsidR="007B3B87" w:rsidRPr="00925CBA">
              <w:rPr>
                <w:rFonts w:eastAsia="Calibri" w:cstheme="minorHAnsi"/>
                <w:bCs/>
                <w:iCs/>
              </w:rPr>
              <w:t>,</w:t>
            </w:r>
            <w:r w:rsidR="007B3B87">
              <w:rPr>
                <w:rFonts w:eastAsia="Calibri" w:cstheme="minorHAnsi"/>
                <w:bCs/>
                <w:iCs/>
              </w:rPr>
              <w:t xml:space="preserve"> where:</w:t>
            </w:r>
          </w:p>
          <w:p w14:paraId="60B2D641" w14:textId="77777777" w:rsidR="007B3B87" w:rsidRPr="00925CBA" w:rsidRDefault="00C44D50" w:rsidP="009F57AF">
            <w:pPr>
              <w:spacing w:before="120" w:after="120"/>
              <w:jc w:val="center"/>
              <w:rPr>
                <w:rFonts w:eastAsia="Calibri" w:cstheme="minorHAnsi"/>
                <w:b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d,s,y</m:t>
                            </m:r>
                          </m:sub>
                        </m:sSub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~ Normal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log⁡</m:t>
                        </m:r>
                        <m:r>
                          <w:rPr>
                            <w:rFonts w:ascii="Cambria Math" w:hAnsi="Cambria Math" w:cstheme="minorHAnsi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d,s,y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offset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d,s,y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1" w:type="dxa"/>
            <w:vAlign w:val="center"/>
          </w:tcPr>
          <w:p w14:paraId="47D25DC5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</w:t>
            </w:r>
            <w:r>
              <w:rPr>
                <w:rFonts w:cstheme="minorHAnsi"/>
              </w:rPr>
              <w:t>5</w:t>
            </w:r>
            <w:r w:rsidRPr="00925CBA">
              <w:rPr>
                <w:rFonts w:cstheme="minorHAnsi"/>
              </w:rPr>
              <w:t>)</w:t>
            </w:r>
          </w:p>
          <w:p w14:paraId="6C642674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7B3B87" w:rsidRPr="00925CBA" w14:paraId="480EF1B8" w14:textId="77777777" w:rsidTr="009F57AF">
        <w:tc>
          <w:tcPr>
            <w:tcW w:w="3870" w:type="dxa"/>
            <w:tcBorders>
              <w:bottom w:val="single" w:sz="4" w:space="0" w:color="auto"/>
            </w:tcBorders>
          </w:tcPr>
          <w:p w14:paraId="5CBE4D5F" w14:textId="77777777" w:rsidR="007B3B87" w:rsidRPr="00925CBA" w:rsidRDefault="007B3B87" w:rsidP="009F57AF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Multinomial distribution describes the observed breeding origins for a sample of </w:t>
            </w:r>
            <m:oMath>
              <m:r>
                <w:rPr>
                  <w:rFonts w:ascii="Cambria Math" w:hAnsi="Cambria Math" w:cstheme="minorHAnsi"/>
                </w:rPr>
                <m:t>x</m:t>
              </m:r>
            </m:oMath>
            <w:r w:rsidRPr="00925CBA">
              <w:rPr>
                <w:rFonts w:cstheme="minorHAnsi"/>
              </w:rPr>
              <w:t xml:space="preserve"> birds collected at a station </w:t>
            </w:r>
            <w:r>
              <w:rPr>
                <w:rFonts w:cstheme="minorHAnsi"/>
              </w:rPr>
              <w:t>in a given year.</w:t>
            </w:r>
          </w:p>
        </w:tc>
        <w:tc>
          <w:tcPr>
            <w:tcW w:w="5834" w:type="dxa"/>
            <w:tcBorders>
              <w:bottom w:val="single" w:sz="4" w:space="0" w:color="auto"/>
            </w:tcBorders>
            <w:vAlign w:val="center"/>
          </w:tcPr>
          <w:p w14:paraId="0BAB205D" w14:textId="77777777" w:rsidR="007B3B87" w:rsidRPr="00446C7F" w:rsidRDefault="00C44D50" w:rsidP="009F57AF">
            <w:pPr>
              <w:spacing w:before="120" w:after="120"/>
              <w:rPr>
                <w:rFonts w:ascii="Calibri" w:eastAsia="Calibri" w:hAnsi="Calibri" w:cs="Calibr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~ Multinomial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 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 , 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CA"/>
                          </w:rPr>
                          <m:t> </m:t>
                        </m:r>
                        <m:r>
                          <w:rPr>
                            <w:rFonts w:ascii="Cambria Math" w:hAnsi="Cambria Math" w:cstheme="minorHAnsi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,…,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14:paraId="3F054403" w14:textId="77777777" w:rsidR="007B3B87" w:rsidRPr="00925CBA" w:rsidRDefault="007B3B87" w:rsidP="009F57AF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</w:tc>
      </w:tr>
    </w:tbl>
    <w:p w14:paraId="4B12CFD6" w14:textId="6EA4CDA2" w:rsidR="00FF6BF3" w:rsidRDefault="00FF6BF3"/>
    <w:p w14:paraId="4371A082" w14:textId="7927815A" w:rsidR="0091362F" w:rsidRDefault="0091362F"/>
    <w:p w14:paraId="46F7B4E3" w14:textId="77777777" w:rsidR="0091362F" w:rsidRDefault="0091362F">
      <w:pPr>
        <w:spacing w:line="240" w:lineRule="auto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br w:type="page"/>
      </w:r>
    </w:p>
    <w:p w14:paraId="6907DA70" w14:textId="5219F942" w:rsidR="0091362F" w:rsidRPr="00B167E6" w:rsidRDefault="0091362F" w:rsidP="0091362F">
      <w:pPr>
        <w:spacing w:line="240" w:lineRule="auto"/>
        <w:rPr>
          <w:rFonts w:cstheme="minorHAnsi"/>
          <w:bCs/>
          <w:noProof/>
        </w:rPr>
      </w:pPr>
      <w:r w:rsidRPr="00B167E6">
        <w:rPr>
          <w:rFonts w:cstheme="minorHAnsi"/>
          <w:bCs/>
          <w:noProof/>
        </w:rPr>
        <w:lastRenderedPageBreak/>
        <w:t xml:space="preserve">Table </w:t>
      </w:r>
      <w:r>
        <w:rPr>
          <w:rFonts w:cstheme="minorHAnsi"/>
          <w:bCs/>
          <w:noProof/>
        </w:rPr>
        <w:t>2</w:t>
      </w:r>
      <w:r w:rsidRPr="00B167E6">
        <w:rPr>
          <w:rFonts w:cstheme="minorHAnsi"/>
          <w:bCs/>
          <w:noProof/>
        </w:rPr>
        <w:t xml:space="preserve">.  </w:t>
      </w:r>
      <w:ins w:id="0" w:author=" " w:date="2023-10-24T13:34:00Z">
        <w:r w:rsidR="007B1940">
          <w:rPr>
            <w:rFonts w:cstheme="minorHAnsi"/>
            <w:bCs/>
            <w:noProof/>
          </w:rPr>
          <w:t xml:space="preserve">Specification of priors </w:t>
        </w:r>
      </w:ins>
      <w:del w:id="1" w:author=" " w:date="2023-10-24T13:34:00Z">
        <w:r w:rsidDel="007B1940">
          <w:rPr>
            <w:rFonts w:cstheme="minorHAnsi"/>
            <w:bCs/>
            <w:noProof/>
          </w:rPr>
          <w:delText>Definition of p</w:delText>
        </w:r>
        <w:r w:rsidRPr="00B167E6" w:rsidDel="007B1940">
          <w:rPr>
            <w:rFonts w:cstheme="minorHAnsi"/>
            <w:bCs/>
            <w:noProof/>
          </w:rPr>
          <w:delText>arameter</w:delText>
        </w:r>
        <w:r w:rsidDel="007B1940">
          <w:rPr>
            <w:rFonts w:cstheme="minorHAnsi"/>
            <w:bCs/>
            <w:noProof/>
          </w:rPr>
          <w:delText>s</w:delText>
        </w:r>
      </w:del>
      <w:r>
        <w:rPr>
          <w:rFonts w:cstheme="minorHAnsi"/>
          <w:bCs/>
          <w:noProof/>
        </w:rPr>
        <w:t xml:space="preserve"> for analysis of seasonal migration counts.</w:t>
      </w:r>
    </w:p>
    <w:p w14:paraId="6D53EE00" w14:textId="77777777" w:rsidR="0091362F" w:rsidRPr="003667A2" w:rsidRDefault="0091362F" w:rsidP="0091362F">
      <w:pPr>
        <w:spacing w:line="240" w:lineRule="auto"/>
        <w:rPr>
          <w:rFonts w:cstheme="minorHAnsi"/>
          <w:bCs/>
          <w:i/>
          <w:iCs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924"/>
        <w:gridCol w:w="5935"/>
      </w:tblGrid>
      <w:tr w:rsidR="0091362F" w14:paraId="42D1FF27" w14:textId="77777777" w:rsidTr="002C12C7">
        <w:tc>
          <w:tcPr>
            <w:tcW w:w="1491" w:type="dxa"/>
          </w:tcPr>
          <w:p w14:paraId="47DE64BE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Parameter</w:t>
            </w:r>
          </w:p>
        </w:tc>
        <w:tc>
          <w:tcPr>
            <w:tcW w:w="1924" w:type="dxa"/>
          </w:tcPr>
          <w:p w14:paraId="39CBB8D9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Prior</w:t>
            </w:r>
          </w:p>
        </w:tc>
        <w:tc>
          <w:tcPr>
            <w:tcW w:w="5935" w:type="dxa"/>
          </w:tcPr>
          <w:p w14:paraId="577F1EEB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Notes</w:t>
            </w:r>
          </w:p>
        </w:tc>
      </w:tr>
      <w:tr w:rsidR="0091362F" w14:paraId="78A45CAE" w14:textId="77777777" w:rsidTr="002C12C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D365695" w14:textId="77777777" w:rsidR="0091362F" w:rsidRPr="00824854" w:rsidRDefault="0091362F" w:rsidP="002C12C7">
            <w:pPr>
              <w:jc w:val="center"/>
              <w:rPr>
                <w:rFonts w:cstheme="minorHAnsi"/>
                <w:bCs/>
                <w:i/>
                <w:iCs/>
                <w:noProof/>
              </w:rPr>
            </w:pPr>
            <w:r w:rsidRPr="00824854">
              <w:rPr>
                <w:rFonts w:cstheme="minorHAnsi"/>
                <w:bCs/>
                <w:i/>
                <w:iCs/>
                <w:noProof/>
              </w:rPr>
              <w:t>Stratum-level parameters</w:t>
            </w:r>
            <w:r>
              <w:rPr>
                <w:rFonts w:cstheme="minorHAnsi"/>
                <w:bCs/>
                <w:i/>
                <w:iCs/>
                <w:noProof/>
              </w:rPr>
              <w:t>:</w:t>
            </w:r>
          </w:p>
        </w:tc>
      </w:tr>
      <w:tr w:rsidR="0091362F" w14:paraId="156270D3" w14:textId="77777777" w:rsidTr="002C12C7">
        <w:tc>
          <w:tcPr>
            <w:tcW w:w="1491" w:type="dxa"/>
          </w:tcPr>
          <w:p w14:paraId="54847526" w14:textId="77777777" w:rsidR="0091362F" w:rsidRDefault="00C44D50" w:rsidP="002C12C7">
            <w:pPr>
              <w:rPr>
                <w:rFonts w:cstheme="minorHAnsi"/>
                <w:bCs/>
                <w:i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y0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788F090B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Fixed to 1</w:t>
            </w:r>
          </w:p>
        </w:tc>
        <w:tc>
          <w:tcPr>
            <w:tcW w:w="5935" w:type="dxa"/>
          </w:tcPr>
          <w:p w14:paraId="225AEDD3" w14:textId="148716CC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 w:rsidRPr="00824854">
              <w:rPr>
                <w:rFonts w:cstheme="minorHAnsi"/>
                <w:bCs/>
                <w:noProof/>
              </w:rPr>
              <w:t>Ensures</w:t>
            </w:r>
            <w:r>
              <w:rPr>
                <w:rFonts w:cstheme="minorHAnsi"/>
                <w:bCs/>
                <w:i/>
                <w:iCs/>
                <w:noProof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j,s</m:t>
                  </m:r>
                </m:sub>
              </m:sSub>
            </m:oMath>
            <w:r>
              <w:rPr>
                <w:rFonts w:eastAsiaTheme="minorEastAsia" w:cstheme="minorHAnsi"/>
                <w:i/>
                <w:noProof/>
              </w:rPr>
              <w:t xml:space="preserve"> </w:t>
            </w:r>
            <w:r w:rsidRPr="00824854">
              <w:rPr>
                <w:rFonts w:eastAsiaTheme="minorEastAsia" w:cstheme="minorHAnsi"/>
                <w:iCs/>
                <w:noProof/>
              </w:rPr>
              <w:t>terms are identifiable.</w:t>
            </w:r>
            <w:r>
              <w:rPr>
                <w:rFonts w:eastAsiaTheme="minorEastAsia" w:cstheme="minorHAnsi"/>
                <w:iCs/>
                <w:noProof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  <w:noProof/>
              </w:rPr>
              <w:t xml:space="preserve"> terms are rescaled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  <w:noProof/>
              </w:rPr>
              <w:t xml:space="preserve"> outside of fitting procedure based on independent estimate of </w:t>
            </w:r>
            <w:commentRangeStart w:id="2"/>
            <w:r>
              <w:rPr>
                <w:rFonts w:eastAsiaTheme="minorEastAsia" w:cstheme="minorHAnsi"/>
                <w:bCs/>
                <w:iCs/>
                <w:noProof/>
              </w:rPr>
              <w:t xml:space="preserve">abundance </w:t>
            </w:r>
            <w:r w:rsidR="00663D63">
              <w:rPr>
                <w:rFonts w:eastAsiaTheme="minorEastAsia" w:cstheme="minorHAnsi"/>
                <w:bCs/>
                <w:iCs/>
                <w:noProof/>
              </w:rPr>
              <w:t>(</w:t>
            </w:r>
            <w:del w:id="3" w:author=" " w:date="2023-10-24T13:29:00Z">
              <w:r w:rsidR="00663D63" w:rsidDel="00663D63">
                <w:rPr>
                  <w:rFonts w:eastAsiaTheme="minorEastAsia" w:cstheme="minorHAnsi"/>
                  <w:bCs/>
                  <w:iCs/>
                  <w:noProof/>
                </w:rPr>
                <w:delText xml:space="preserve">such as </w:delText>
              </w:r>
              <w:r w:rsidDel="00663D63">
                <w:rPr>
                  <w:rFonts w:eastAsiaTheme="minorEastAsia" w:cstheme="minorHAnsi"/>
                  <w:bCs/>
                  <w:iCs/>
                  <w:noProof/>
                </w:rPr>
                <w:delText>m Boreal Avian Modeling project.</w:delText>
              </w:r>
            </w:del>
            <w:commentRangeEnd w:id="2"/>
            <w:r w:rsidR="00663D63">
              <w:rPr>
                <w:rStyle w:val="CommentReference"/>
              </w:rPr>
              <w:commentReference w:id="2"/>
            </w:r>
          </w:p>
        </w:tc>
      </w:tr>
      <w:tr w:rsidR="0091362F" w14:paraId="332ADB8E" w14:textId="77777777" w:rsidTr="002C12C7">
        <w:tc>
          <w:tcPr>
            <w:tcW w:w="1491" w:type="dxa"/>
          </w:tcPr>
          <w:p w14:paraId="7C8F18D4" w14:textId="77777777" w:rsidR="0091362F" w:rsidRDefault="00C44D50" w:rsidP="002C12C7">
            <w:pPr>
              <w:rPr>
                <w:rFonts w:cstheme="minorHAnsi"/>
                <w:bCs/>
                <w:i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18B8767A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Normal(0,1)</w:t>
            </w:r>
          </w:p>
        </w:tc>
        <w:tc>
          <w:tcPr>
            <w:tcW w:w="5935" w:type="dxa"/>
          </w:tcPr>
          <w:p w14:paraId="77A5EABA" w14:textId="77777777" w:rsidR="0091362F" w:rsidRPr="00721A63" w:rsidRDefault="0091362F" w:rsidP="002C12C7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Expected log-normal annual change in each stratum</w:t>
            </w:r>
          </w:p>
        </w:tc>
      </w:tr>
      <w:tr w:rsidR="0091362F" w14:paraId="2CC777B9" w14:textId="77777777" w:rsidTr="002C12C7">
        <w:tc>
          <w:tcPr>
            <w:tcW w:w="1491" w:type="dxa"/>
          </w:tcPr>
          <w:p w14:paraId="0E35A557" w14:textId="77777777" w:rsidR="0091362F" w:rsidRDefault="00C44D50" w:rsidP="002C12C7">
            <w:pPr>
              <w:rPr>
                <w:rFonts w:cstheme="minorHAnsi"/>
                <w:bCs/>
                <w:i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3B14AA69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Uniform(0,2)</w:t>
            </w:r>
          </w:p>
        </w:tc>
        <w:tc>
          <w:tcPr>
            <w:tcW w:w="5935" w:type="dxa"/>
          </w:tcPr>
          <w:p w14:paraId="22DA53A4" w14:textId="77777777" w:rsidR="0091362F" w:rsidRPr="00721A63" w:rsidRDefault="0091362F" w:rsidP="002C12C7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Magnitude of process variance in each stratum</w:t>
            </w:r>
          </w:p>
        </w:tc>
      </w:tr>
      <w:tr w:rsidR="0091362F" w14:paraId="2E97A7C3" w14:textId="77777777" w:rsidTr="002C12C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B48B012" w14:textId="77777777" w:rsidR="0091362F" w:rsidRDefault="0091362F" w:rsidP="002C12C7">
            <w:pPr>
              <w:jc w:val="center"/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Station-level parameters:</w:t>
            </w:r>
          </w:p>
        </w:tc>
      </w:tr>
      <w:tr w:rsidR="0091362F" w14:paraId="760B9BF1" w14:textId="77777777" w:rsidTr="002C12C7">
        <w:tc>
          <w:tcPr>
            <w:tcW w:w="1491" w:type="dxa"/>
          </w:tcPr>
          <w:p w14:paraId="0B0BBC2F" w14:textId="77777777" w:rsidR="0091362F" w:rsidRDefault="00C44D50" w:rsidP="002C12C7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5C3F1078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Lognormal(0,100)</w:t>
            </w:r>
          </w:p>
        </w:tc>
        <w:tc>
          <w:tcPr>
            <w:tcW w:w="5935" w:type="dxa"/>
          </w:tcPr>
          <w:p w14:paraId="7A67AAAD" w14:textId="77777777" w:rsidR="0091362F" w:rsidRPr="00721A63" w:rsidRDefault="0091362F" w:rsidP="002C12C7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Migration pressure parameters (from stratum </w:t>
            </w:r>
            <w:r w:rsidRPr="00721A63">
              <w:rPr>
                <w:rFonts w:cstheme="minorHAnsi"/>
                <w:bCs/>
                <w:i/>
                <w:iCs/>
                <w:noProof/>
              </w:rPr>
              <w:t>j</w:t>
            </w:r>
            <w:r>
              <w:rPr>
                <w:rFonts w:cstheme="minorHAnsi"/>
                <w:bCs/>
                <w:noProof/>
              </w:rPr>
              <w:t xml:space="preserve"> to station </w:t>
            </w:r>
            <w:r w:rsidRPr="00721A63">
              <w:rPr>
                <w:rFonts w:cstheme="minorHAnsi"/>
                <w:bCs/>
                <w:i/>
                <w:iCs/>
                <w:noProof/>
              </w:rPr>
              <w:t>s</w:t>
            </w:r>
            <w:r>
              <w:rPr>
                <w:rFonts w:cstheme="minorHAnsi"/>
                <w:bCs/>
                <w:noProof/>
              </w:rPr>
              <w:t>)</w:t>
            </w:r>
          </w:p>
        </w:tc>
      </w:tr>
      <w:tr w:rsidR="0091362F" w14:paraId="277C561C" w14:textId="77777777" w:rsidTr="002C12C7">
        <w:tc>
          <w:tcPr>
            <w:tcW w:w="1491" w:type="dxa"/>
          </w:tcPr>
          <w:p w14:paraId="366A5860" w14:textId="77777777" w:rsidR="0091362F" w:rsidRDefault="00C44D50" w:rsidP="002C12C7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station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1924" w:type="dxa"/>
          </w:tcPr>
          <w:p w14:paraId="28CD1D0A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Uniform(0,2)</w:t>
            </w:r>
          </w:p>
        </w:tc>
        <w:tc>
          <w:tcPr>
            <w:tcW w:w="5935" w:type="dxa"/>
          </w:tcPr>
          <w:p w14:paraId="5FDFCB05" w14:textId="77777777" w:rsidR="0091362F" w:rsidRPr="00721A63" w:rsidRDefault="0091362F" w:rsidP="002C12C7">
            <w:pPr>
              <w:rPr>
                <w:rFonts w:cstheme="minorHAnsi"/>
                <w:bCs/>
                <w:noProof/>
              </w:rPr>
            </w:pPr>
            <w:r w:rsidRPr="00721A63">
              <w:rPr>
                <w:rFonts w:cstheme="minorHAnsi"/>
                <w:bCs/>
                <w:noProof/>
              </w:rPr>
              <w:t>Magnitude of year-to-year noise in station-level indices</w:t>
            </w:r>
          </w:p>
        </w:tc>
      </w:tr>
      <w:tr w:rsidR="0091362F" w14:paraId="2C27AD76" w14:textId="77777777" w:rsidTr="002C12C7">
        <w:tc>
          <w:tcPr>
            <w:tcW w:w="1491" w:type="dxa"/>
          </w:tcPr>
          <w:p w14:paraId="68003B19" w14:textId="77777777" w:rsidR="0091362F" w:rsidRDefault="00C44D50" w:rsidP="002C12C7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6BE8207F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Uniform(1,360)</w:t>
            </w:r>
          </w:p>
        </w:tc>
        <w:tc>
          <w:tcPr>
            <w:tcW w:w="5935" w:type="dxa"/>
          </w:tcPr>
          <w:p w14:paraId="43338FFD" w14:textId="77777777" w:rsidR="0091362F" w:rsidRPr="00824854" w:rsidRDefault="0091362F" w:rsidP="002C12C7">
            <w:pPr>
              <w:rPr>
                <w:rFonts w:cstheme="minorHAnsi"/>
                <w:bCs/>
                <w:noProof/>
              </w:rPr>
            </w:pPr>
            <w:r w:rsidRPr="00824854">
              <w:rPr>
                <w:rFonts w:cstheme="minorHAnsi"/>
                <w:bCs/>
                <w:noProof/>
              </w:rPr>
              <w:t>Date of peak migration at each station</w:t>
            </w:r>
          </w:p>
        </w:tc>
      </w:tr>
      <w:tr w:rsidR="0091362F" w14:paraId="295F6FB2" w14:textId="77777777" w:rsidTr="002C12C7">
        <w:tc>
          <w:tcPr>
            <w:tcW w:w="1491" w:type="dxa"/>
          </w:tcPr>
          <w:p w14:paraId="09364576" w14:textId="77777777" w:rsidR="0091362F" w:rsidRDefault="00C44D50" w:rsidP="002C12C7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02137F30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commentRangeStart w:id="4"/>
            <w:r>
              <w:rPr>
                <w:rFonts w:cstheme="minorHAnsi"/>
                <w:bCs/>
                <w:i/>
                <w:iCs/>
                <w:noProof/>
              </w:rPr>
              <w:t>Uniform(0,20)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5935" w:type="dxa"/>
          </w:tcPr>
          <w:p w14:paraId="4102F435" w14:textId="77777777" w:rsidR="0091362F" w:rsidRPr="00824854" w:rsidRDefault="0091362F" w:rsidP="002C12C7">
            <w:pPr>
              <w:rPr>
                <w:rFonts w:cstheme="minorHAnsi"/>
                <w:bCs/>
                <w:noProof/>
              </w:rPr>
            </w:pPr>
            <w:r w:rsidRPr="00824854">
              <w:rPr>
                <w:rFonts w:cstheme="minorHAnsi"/>
                <w:bCs/>
                <w:noProof/>
              </w:rPr>
              <w:t>Describes width of migration period</w:t>
            </w:r>
          </w:p>
        </w:tc>
      </w:tr>
      <w:tr w:rsidR="0091362F" w14:paraId="257B927F" w14:textId="77777777" w:rsidTr="002C12C7">
        <w:tc>
          <w:tcPr>
            <w:tcW w:w="1491" w:type="dxa"/>
          </w:tcPr>
          <w:p w14:paraId="4D4CD35C" w14:textId="77777777" w:rsidR="0091362F" w:rsidRDefault="00C44D50" w:rsidP="002C12C7">
            <w:pPr>
              <w:rPr>
                <w:rFonts w:ascii="Calibri" w:eastAsia="Calibri" w:hAnsi="Calibri" w:cs="Calibri"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daily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17554625" w14:textId="77777777" w:rsidR="0091362F" w:rsidRDefault="0091362F" w:rsidP="002C12C7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Uniform(0,2)</w:t>
            </w:r>
          </w:p>
        </w:tc>
        <w:tc>
          <w:tcPr>
            <w:tcW w:w="5935" w:type="dxa"/>
          </w:tcPr>
          <w:p w14:paraId="3D70A520" w14:textId="77777777" w:rsidR="0091362F" w:rsidRPr="00824854" w:rsidRDefault="0091362F" w:rsidP="002C12C7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Magnitude of extra-Poisson error in daily observations</w:t>
            </w:r>
          </w:p>
        </w:tc>
      </w:tr>
    </w:tbl>
    <w:p w14:paraId="10AFCBC3" w14:textId="77777777" w:rsidR="0091362F" w:rsidRPr="006B134E" w:rsidRDefault="0091362F" w:rsidP="0091362F">
      <w:pPr>
        <w:spacing w:line="240" w:lineRule="auto"/>
        <w:rPr>
          <w:rFonts w:cstheme="minorHAnsi"/>
          <w:bCs/>
          <w:i/>
          <w:iCs/>
          <w:noProof/>
        </w:rPr>
      </w:pPr>
    </w:p>
    <w:p w14:paraId="7B9A49A3" w14:textId="0F2F2873" w:rsidR="00605C47" w:rsidRDefault="00605C47">
      <w:pPr>
        <w:spacing w:line="240" w:lineRule="auto"/>
      </w:pPr>
      <w:r>
        <w:br w:type="page"/>
      </w:r>
    </w:p>
    <w:p w14:paraId="7DC7AA35" w14:textId="648B7962" w:rsidR="00605C47" w:rsidRPr="00605C47" w:rsidRDefault="00605C47" w:rsidP="00605C47">
      <w:pPr>
        <w:pStyle w:val="Caption"/>
        <w:keepNext/>
        <w:rPr>
          <w:i w:val="0"/>
          <w:iCs w:val="0"/>
          <w:color w:val="000000" w:themeColor="text1"/>
          <w:sz w:val="22"/>
          <w:szCs w:val="22"/>
        </w:rPr>
      </w:pPr>
      <w:r w:rsidRPr="00605C47">
        <w:rPr>
          <w:i w:val="0"/>
          <w:iCs w:val="0"/>
          <w:color w:val="000000" w:themeColor="text1"/>
          <w:sz w:val="22"/>
          <w:szCs w:val="22"/>
        </w:rPr>
        <w:lastRenderedPageBreak/>
        <w:t>Table 3</w:t>
      </w:r>
      <w:r w:rsidRPr="00605C47">
        <w:rPr>
          <w:i w:val="0"/>
          <w:iCs w:val="0"/>
          <w:noProof/>
          <w:color w:val="000000" w:themeColor="text1"/>
          <w:sz w:val="22"/>
          <w:szCs w:val="22"/>
        </w:rPr>
        <w:t xml:space="preserve">. Estimates of percent population change and trend </w:t>
      </w:r>
      <w:ins w:id="5" w:author=" " w:date="2023-10-24T15:25:00Z">
        <w:r w:rsidR="00C44D50">
          <w:rPr>
            <w:i w:val="0"/>
            <w:iCs w:val="0"/>
            <w:noProof/>
            <w:color w:val="000000" w:themeColor="text1"/>
            <w:sz w:val="22"/>
            <w:szCs w:val="22"/>
          </w:rPr>
          <w:t>between 2000 and 2018</w:t>
        </w:r>
      </w:ins>
      <w:del w:id="6" w:author=" " w:date="2023-10-24T15:25:00Z">
        <w:r w:rsidRPr="00605C47" w:rsidDel="00C44D50">
          <w:rPr>
            <w:i w:val="0"/>
            <w:iCs w:val="0"/>
            <w:noProof/>
            <w:color w:val="000000" w:themeColor="text1"/>
            <w:sz w:val="22"/>
            <w:szCs w:val="22"/>
          </w:rPr>
          <w:delText>since the year 2000</w:delText>
        </w:r>
      </w:del>
      <w:bookmarkStart w:id="7" w:name="_GoBack"/>
      <w:bookmarkEnd w:id="7"/>
      <w:r w:rsidRPr="00605C47">
        <w:rPr>
          <w:i w:val="0"/>
          <w:iCs w:val="0"/>
          <w:noProof/>
          <w:color w:val="000000" w:themeColor="text1"/>
          <w:sz w:val="22"/>
          <w:szCs w:val="22"/>
        </w:rPr>
        <w:t xml:space="preserve"> within each stratum.</w:t>
      </w:r>
      <w:ins w:id="8" w:author=" " w:date="2023-10-24T15:23:00Z">
        <w:r w:rsidR="00CC639D">
          <w:rPr>
            <w:i w:val="0"/>
            <w:iCs w:val="0"/>
            <w:noProof/>
            <w:color w:val="000000" w:themeColor="text1"/>
            <w:sz w:val="22"/>
            <w:szCs w:val="22"/>
          </w:rPr>
          <w:t xml:space="preserve"> </w:t>
        </w:r>
      </w:ins>
      <w:commentRangeStart w:id="9"/>
      <w:ins w:id="10" w:author=" " w:date="2023-10-24T15:24:00Z">
        <w:r w:rsidR="00CC639D">
          <w:rPr>
            <w:i w:val="0"/>
            <w:iCs w:val="0"/>
            <w:noProof/>
            <w:color w:val="000000" w:themeColor="text1"/>
            <w:sz w:val="22"/>
            <w:szCs w:val="22"/>
          </w:rPr>
          <w:t xml:space="preserve">Total % change and trend (% change/year??) expressed as predicted value </w:t>
        </w:r>
      </w:ins>
      <w:ins w:id="11" w:author=" " w:date="2023-10-24T15:25:00Z">
        <w:r w:rsidR="00CC639D">
          <w:rPr>
            <w:i w:val="0"/>
            <w:iCs w:val="0"/>
            <w:noProof/>
            <w:color w:val="000000" w:themeColor="text1"/>
            <w:sz w:val="22"/>
            <w:szCs w:val="22"/>
          </w:rPr>
          <w:t xml:space="preserve"> followed by 95% Credible Interval in parens.</w:t>
        </w:r>
        <w:commentRangeEnd w:id="9"/>
        <w:r w:rsidR="00CC639D">
          <w:rPr>
            <w:rStyle w:val="CommentReference"/>
            <w:i w:val="0"/>
            <w:iCs w:val="0"/>
            <w:color w:val="auto"/>
            <w:kern w:val="0"/>
            <w:lang w:val="en-US"/>
            <w14:ligatures w14:val="none"/>
          </w:rPr>
          <w:commentReference w:id="9"/>
        </w:r>
      </w:ins>
    </w:p>
    <w:tbl>
      <w:tblPr>
        <w:tblpPr w:leftFromText="180" w:rightFromText="180" w:vertAnchor="page" w:horzAnchor="margin" w:tblpY="1501"/>
        <w:tblW w:w="11570" w:type="dxa"/>
        <w:tblLook w:val="04A0" w:firstRow="1" w:lastRow="0" w:firstColumn="1" w:lastColumn="0" w:noHBand="0" w:noVBand="1"/>
      </w:tblPr>
      <w:tblGrid>
        <w:gridCol w:w="1260"/>
        <w:gridCol w:w="2505"/>
        <w:gridCol w:w="2268"/>
        <w:gridCol w:w="1985"/>
        <w:gridCol w:w="1184"/>
        <w:gridCol w:w="1184"/>
        <w:gridCol w:w="1184"/>
      </w:tblGrid>
      <w:tr w:rsidR="00605C47" w:rsidRPr="00605C47" w14:paraId="76DCE2E4" w14:textId="77777777" w:rsidTr="00605C4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59BBC" w14:textId="77777777" w:rsidR="00605C47" w:rsidRPr="00605C47" w:rsidRDefault="00605C47" w:rsidP="00605C47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Stratum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461F3" w14:textId="77777777" w:rsidR="00605C47" w:rsidRPr="00605C47" w:rsidRDefault="00605C47" w:rsidP="00605C47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Source of trend estimate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E7B45" w14:textId="77777777" w:rsidR="00605C47" w:rsidRPr="00605C47" w:rsidRDefault="00605C47" w:rsidP="00605C47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% change since 2000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BF7A9" w14:textId="77777777" w:rsidR="00605C47" w:rsidRPr="00605C47" w:rsidRDefault="00605C47" w:rsidP="00605C47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Trend between 2000 and 2018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8CFF4" w14:textId="77777777" w:rsidR="00605C47" w:rsidRPr="00605C47" w:rsidRDefault="00605C47" w:rsidP="00605C47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Probability of Decline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C15E" w14:textId="77777777" w:rsidR="00605C47" w:rsidRPr="00605C47" w:rsidRDefault="00605C47" w:rsidP="00605C47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Probability of &gt;50% Decrease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D2B8F" w14:textId="77777777" w:rsidR="00605C47" w:rsidRPr="00605C47" w:rsidRDefault="00605C47" w:rsidP="00605C47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Probability of &gt;100% Increase</w:t>
            </w:r>
          </w:p>
        </w:tc>
      </w:tr>
      <w:tr w:rsidR="00605C47" w:rsidRPr="00605C47" w14:paraId="5478DB06" w14:textId="77777777" w:rsidTr="00605C4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2BC8" w14:textId="77777777" w:rsidR="00605C47" w:rsidRPr="00605C47" w:rsidRDefault="00605C47" w:rsidP="00605C47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614F" w14:textId="77777777" w:rsidR="00605C47" w:rsidRPr="00605C47" w:rsidRDefault="00605C47" w:rsidP="00605C47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Pre-breeding migration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02BE" w14:textId="77777777" w:rsidR="00605C47" w:rsidRPr="00605C47" w:rsidRDefault="00605C47" w:rsidP="00605C47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-15.6 (-58.5 to +64.4)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145B" w14:textId="77777777" w:rsidR="00605C47" w:rsidRPr="00605C47" w:rsidRDefault="00605C47" w:rsidP="00605C47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-0.9 (-4.8 to +2.8)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BF07" w14:textId="77777777" w:rsidR="00605C47" w:rsidRPr="00605C47" w:rsidRDefault="00605C47" w:rsidP="00605C47">
            <w:pPr>
              <w:spacing w:before="12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2C77" w14:textId="77777777" w:rsidR="00605C47" w:rsidRPr="00605C47" w:rsidRDefault="00605C47" w:rsidP="00605C47">
            <w:pPr>
              <w:spacing w:before="12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7831" w14:textId="77777777" w:rsidR="00605C47" w:rsidRPr="00605C47" w:rsidRDefault="00605C47" w:rsidP="00605C47">
            <w:pPr>
              <w:spacing w:before="12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</w:tr>
      <w:tr w:rsidR="00605C47" w:rsidRPr="00605C47" w14:paraId="025835AA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4C3F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E945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Post-breeding migration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FAD9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+38.7 (-36.4 to +192.9)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1733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+1.8 (-2.5 to +6.2)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B421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1D19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0A05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</w:tr>
      <w:tr w:rsidR="00605C47" w:rsidRPr="00605C47" w14:paraId="1E4DF031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780D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5488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Breeding Bird Survey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ACA7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-10.8 (-41.3 to +66.5)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9A9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-0.6 (-2.9 to +2.9)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323E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30B1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CAAC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</w:tr>
      <w:tr w:rsidR="00605C47" w:rsidRPr="00605C47" w14:paraId="231CE76D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45B1F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88D80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94E28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8022A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7D07C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60CFA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C83E5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605C47" w:rsidRPr="00605C47" w14:paraId="37CC282B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F50D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ACE6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Pre-breeding migration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975E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-70.5 (-87 to -34.4)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EA9B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-6.6 (-10.7 to -2.3)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2714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243F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0.91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7A00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05C47" w:rsidRPr="00605C47" w14:paraId="6766C28B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CF1E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6F0B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Post-breeding migration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B4DE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-8.8 (-97.4 to +198)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6126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-0.5 (-18.3 to +6.3)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A0A1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38AD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0.34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05CF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</w:tr>
      <w:tr w:rsidR="00605C47" w:rsidRPr="00605C47" w14:paraId="2C2F8283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4182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1176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Breeding Bird Survey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B1D0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-40.9 (-61.9 to -4.2)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3927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-2.9 (-5.2 to -0.2)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56AB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0.98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E597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BB48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05C47" w:rsidRPr="00605C47" w14:paraId="445BB734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EAEC3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33A25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A65F9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6D4B3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ACFAA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D7151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111FB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605C47" w:rsidRPr="00605C47" w14:paraId="300A9CF0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2AD3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8776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Pre-breeding migration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BD83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-60.1 (-79.8 to -28.6)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5057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-5 (-8.5 to -1.9)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D5EC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A10B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E276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05C47" w:rsidRPr="00605C47" w14:paraId="45FFB1D3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7563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25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1468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Post-breeding migration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B186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-1.6 (-95.4 to +82)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300E" w14:textId="77777777" w:rsidR="00605C47" w:rsidRPr="00605C47" w:rsidRDefault="00605C47" w:rsidP="0060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-0.1 (-15.8 to +3.4)</w:t>
            </w:r>
          </w:p>
        </w:tc>
        <w:tc>
          <w:tcPr>
            <w:tcW w:w="11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62C6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0.51</w:t>
            </w:r>
          </w:p>
        </w:tc>
        <w:tc>
          <w:tcPr>
            <w:tcW w:w="11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3007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11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5E2C" w14:textId="77777777" w:rsidR="00605C47" w:rsidRPr="00605C47" w:rsidRDefault="00605C47" w:rsidP="0060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</w:tr>
      <w:tr w:rsidR="00605C47" w:rsidRPr="00605C47" w14:paraId="7729C3F8" w14:textId="77777777" w:rsidTr="00605C4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5BE72" w14:textId="77777777" w:rsidR="00605C47" w:rsidRPr="00605C47" w:rsidRDefault="00605C47" w:rsidP="00605C47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8109A" w14:textId="77777777" w:rsidR="00605C47" w:rsidRPr="00605C47" w:rsidRDefault="00605C47" w:rsidP="00605C47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Breeding Bird Survey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1C114" w14:textId="77777777" w:rsidR="00605C47" w:rsidRPr="00605C47" w:rsidRDefault="00605C47" w:rsidP="00605C47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-21.6 (-44.2 to +25.6)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91400" w14:textId="77777777" w:rsidR="00605C47" w:rsidRPr="00605C47" w:rsidRDefault="00605C47" w:rsidP="00605C47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-1.3 (-3.2 to +1.3)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127E1" w14:textId="77777777" w:rsidR="00605C47" w:rsidRPr="00605C47" w:rsidRDefault="00605C47" w:rsidP="00605C47">
            <w:pPr>
              <w:spacing w:after="12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3C174" w14:textId="77777777" w:rsidR="00605C47" w:rsidRPr="00605C47" w:rsidRDefault="00605C47" w:rsidP="00605C47">
            <w:pPr>
              <w:spacing w:after="12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12307" w14:textId="77777777" w:rsidR="00605C47" w:rsidRPr="00605C47" w:rsidRDefault="00605C47" w:rsidP="00605C47">
            <w:pPr>
              <w:spacing w:after="12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05C4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</w:tbl>
    <w:p w14:paraId="1F2F89D6" w14:textId="4A27A4BF" w:rsidR="0091362F" w:rsidRDefault="0091362F"/>
    <w:sectPr w:rsidR="0091362F" w:rsidSect="00605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 " w:date="2023-10-24T13:31:00Z" w:initials=" ">
    <w:p w14:paraId="1D824576" w14:textId="1CF162C6" w:rsidR="00663D63" w:rsidRDefault="00663D63">
      <w:pPr>
        <w:pStyle w:val="CommentText"/>
      </w:pPr>
      <w:r>
        <w:rPr>
          <w:rStyle w:val="CommentReference"/>
        </w:rPr>
        <w:annotationRef/>
      </w:r>
      <w:r>
        <w:t>Keep this section generic.</w:t>
      </w:r>
    </w:p>
  </w:comment>
  <w:comment w:id="4" w:author=" " w:date="2023-10-22T17:07:00Z" w:initials=" ">
    <w:p w14:paraId="1D29A8E1" w14:textId="77777777" w:rsidR="0091362F" w:rsidRDefault="0091362F" w:rsidP="0091362F">
      <w:pPr>
        <w:pStyle w:val="CommentText"/>
      </w:pPr>
      <w:r>
        <w:rPr>
          <w:rStyle w:val="CommentReference"/>
        </w:rPr>
        <w:annotationRef/>
      </w:r>
      <w:r>
        <w:t xml:space="preserve">In days? </w:t>
      </w:r>
      <w:r w:rsidR="00914A50">
        <w:t xml:space="preserve">Width of migration period across all </w:t>
      </w:r>
      <w:proofErr w:type="spellStart"/>
      <w:r w:rsidR="00914A50">
        <w:t>CMMN</w:t>
      </w:r>
      <w:proofErr w:type="spellEnd"/>
      <w:r w:rsidR="00914A50">
        <w:t xml:space="preserve"> sites that cover migration of </w:t>
      </w:r>
      <w:proofErr w:type="spellStart"/>
      <w:r w:rsidR="00914A50">
        <w:t>BLPW</w:t>
      </w:r>
      <w:proofErr w:type="spellEnd"/>
      <w:r w:rsidR="00914A50">
        <w:t xml:space="preserve"> range from 20-40 days in spring, and from 41-55 days in fall.  So should parameter be something like (0,60)??</w:t>
      </w:r>
    </w:p>
    <w:p w14:paraId="5E1510B4" w14:textId="77777777" w:rsidR="00914A50" w:rsidRDefault="00914A50" w:rsidP="0091362F">
      <w:pPr>
        <w:pStyle w:val="CommentText"/>
      </w:pPr>
    </w:p>
    <w:p w14:paraId="43289F1A" w14:textId="7A9C1ACB" w:rsidR="00914A50" w:rsidRDefault="00914A50" w:rsidP="0091362F">
      <w:pPr>
        <w:pStyle w:val="CommentText"/>
      </w:pPr>
      <w:r>
        <w:t>Similarly, is there any reason to narrow down the range for peak migration, separating spring and fall?  (If that would have no effect on results, then no need to bother fixing.)</w:t>
      </w:r>
    </w:p>
  </w:comment>
  <w:comment w:id="9" w:author=" " w:date="2023-10-24T15:25:00Z" w:initials=" ">
    <w:p w14:paraId="585EDAF6" w14:textId="4C50976A" w:rsidR="00CC639D" w:rsidRDefault="00CC639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824576" w15:done="0"/>
  <w15:commentEx w15:paraId="43289F1A" w15:done="0"/>
  <w15:commentEx w15:paraId="585EDA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24576" w16cid:durableId="28E245BC"/>
  <w16cid:commentId w16cid:paraId="43289F1A" w16cid:durableId="28DFD54E"/>
  <w16cid:commentId w16cid:paraId="585EDAF6" w16cid:durableId="28E260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D4"/>
    <w:rsid w:val="00317BD4"/>
    <w:rsid w:val="00605C47"/>
    <w:rsid w:val="00663D63"/>
    <w:rsid w:val="00731C4D"/>
    <w:rsid w:val="007B1940"/>
    <w:rsid w:val="007B3B87"/>
    <w:rsid w:val="0091362F"/>
    <w:rsid w:val="00914A50"/>
    <w:rsid w:val="00BF08E6"/>
    <w:rsid w:val="00C44D50"/>
    <w:rsid w:val="00CC639D"/>
    <w:rsid w:val="00CF42F9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207E"/>
  <w15:chartTrackingRefBased/>
  <w15:docId w15:val="{6B97F6E3-D66F-4B14-A69C-731AB4B4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87"/>
    <w:pPr>
      <w:spacing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B8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F0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8E6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8E6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E6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8E6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8E6"/>
    <w:rPr>
      <w:b/>
      <w:bCs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05C47"/>
    <w:pPr>
      <w:spacing w:after="200" w:line="240" w:lineRule="auto"/>
    </w:pPr>
    <w:rPr>
      <w:i/>
      <w:iCs/>
      <w:color w:val="44546A" w:themeColor="text2"/>
      <w:kern w:val="2"/>
      <w:sz w:val="18"/>
      <w:szCs w:val="18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Dunn</dc:creator>
  <cp:keywords/>
  <dc:description/>
  <cp:lastModifiedBy> </cp:lastModifiedBy>
  <cp:revision>11</cp:revision>
  <dcterms:created xsi:type="dcterms:W3CDTF">2023-10-22T20:33:00Z</dcterms:created>
  <dcterms:modified xsi:type="dcterms:W3CDTF">2023-10-24T19:25:00Z</dcterms:modified>
</cp:coreProperties>
</file>